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Чернівецький національний університет імені Юрія Федьковича</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w:t>
      </w:r>
      <w:r w:rsidDel="00000000" w:rsidR="00000000" w:rsidRPr="00000000">
        <w:rPr>
          <w:rFonts w:ascii="Times New Roman" w:cs="Times New Roman" w:eastAsia="Times New Roman" w:hAnsi="Times New Roman"/>
          <w:sz w:val="28"/>
          <w:szCs w:val="28"/>
          <w:u w:val="single"/>
          <w:rtl w:val="0"/>
        </w:rPr>
        <w:t xml:space="preserve">Програмного забезпечення комп’ютерних систем</w:t>
      </w:r>
      <w:r w:rsidDel="00000000" w:rsidR="00000000" w:rsidRPr="00000000">
        <w:rPr>
          <w:rFonts w:ascii="Times New Roman" w:cs="Times New Roman" w:eastAsia="Times New Roman" w:hAnsi="Times New Roman"/>
          <w:sz w:val="24"/>
          <w:szCs w:val="24"/>
          <w:rtl w:val="0"/>
        </w:rPr>
        <w:t xml:space="preserve">_______</w:t>
      </w:r>
    </w:p>
    <w:p w:rsidR="00000000" w:rsidDel="00000000" w:rsidP="00000000" w:rsidRDefault="00000000" w:rsidRPr="00000000" w14:paraId="00000006">
      <w:pPr>
        <w:spacing w:line="240" w:lineRule="auto"/>
        <w:ind w:left="1416" w:firstLine="707.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(повна назва кафедри, циклової комісії)</w:t>
      </w:r>
    </w:p>
    <w:p w:rsidR="00000000" w:rsidDel="00000000" w:rsidP="00000000" w:rsidRDefault="00000000" w:rsidRPr="00000000" w14:paraId="00000007">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240" w:lineRule="auto"/>
        <w:ind w:right="-2"/>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КУРСОВИЙ ПРОЄКТ</w:t>
      </w:r>
    </w:p>
    <w:p w:rsidR="00000000" w:rsidDel="00000000" w:rsidP="00000000" w:rsidRDefault="00000000" w:rsidRPr="00000000" w14:paraId="0000000C">
      <w:pPr>
        <w:spacing w:line="240" w:lineRule="auto"/>
        <w:ind w:right="3520" w:hanging="645"/>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w:t>
      </w:r>
      <w:r w:rsidDel="00000000" w:rsidR="00000000" w:rsidRPr="00000000">
        <w:rPr>
          <w:rFonts w:ascii="Times New Roman" w:cs="Times New Roman" w:eastAsia="Times New Roman" w:hAnsi="Times New Roman"/>
          <w:sz w:val="28"/>
          <w:szCs w:val="28"/>
          <w:u w:val="single"/>
          <w:rtl w:val="0"/>
        </w:rPr>
        <w:t xml:space="preserve">Принципи конструювання програмного забезпечення</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(назва дисципліни)</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на тему:_ </w:t>
      </w:r>
      <w:r w:rsidDel="00000000" w:rsidR="00000000" w:rsidRPr="00000000">
        <w:rPr>
          <w:rFonts w:ascii="Times New Roman" w:cs="Times New Roman" w:eastAsia="Times New Roman" w:hAnsi="Times New Roman"/>
          <w:b w:val="1"/>
          <w:sz w:val="28"/>
          <w:szCs w:val="28"/>
          <w:u w:val="single"/>
          <w:rtl w:val="0"/>
        </w:rPr>
        <w:t xml:space="preserve">Система управління базою даних</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довідникової книги  засобами мови С#</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3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студент (ка) __</w:t>
      </w:r>
      <w:r w:rsidDel="00000000" w:rsidR="00000000" w:rsidRPr="00000000">
        <w:rPr>
          <w:rFonts w:ascii="Times New Roman" w:cs="Times New Roman" w:eastAsia="Times New Roman" w:hAnsi="Times New Roman"/>
          <w:sz w:val="28"/>
          <w:szCs w:val="28"/>
          <w:u w:val="single"/>
          <w:rtl w:val="0"/>
        </w:rPr>
        <w:t xml:space="preserve">3</w:t>
      </w:r>
      <w:r w:rsidDel="00000000" w:rsidR="00000000" w:rsidRPr="00000000">
        <w:rPr>
          <w:rFonts w:ascii="Times New Roman" w:cs="Times New Roman" w:eastAsia="Times New Roman" w:hAnsi="Times New Roman"/>
          <w:sz w:val="24"/>
          <w:szCs w:val="24"/>
          <w:rtl w:val="0"/>
        </w:rPr>
        <w:t xml:space="preserve">___  курсу, групи___</w:t>
      </w:r>
      <w:r w:rsidDel="00000000" w:rsidR="00000000" w:rsidRPr="00000000">
        <w:rPr>
          <w:rFonts w:ascii="Times New Roman" w:cs="Times New Roman" w:eastAsia="Times New Roman" w:hAnsi="Times New Roman"/>
          <w:sz w:val="28"/>
          <w:szCs w:val="28"/>
          <w:u w:val="single"/>
          <w:rtl w:val="0"/>
        </w:rPr>
        <w:t xml:space="preserve">343</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u w:val="single"/>
          <w:rtl w:val="0"/>
        </w:rPr>
        <w:t xml:space="preserve">ск</w:t>
      </w:r>
      <w:r w:rsidDel="00000000" w:rsidR="00000000" w:rsidRPr="00000000">
        <w:rPr>
          <w:rFonts w:ascii="Times New Roman" w:cs="Times New Roman" w:eastAsia="Times New Roman" w:hAnsi="Times New Roman"/>
          <w:sz w:val="24"/>
          <w:szCs w:val="24"/>
          <w:rtl w:val="0"/>
        </w:rPr>
        <w:t xml:space="preserve">___</w:t>
      </w:r>
    </w:p>
    <w:p w:rsidR="00000000" w:rsidDel="00000000" w:rsidP="00000000" w:rsidRDefault="00000000" w:rsidRPr="00000000" w14:paraId="00000016">
      <w:pPr>
        <w:spacing w:line="240" w:lineRule="auto"/>
        <w:ind w:left="3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спеціальності______________</w:t>
      </w:r>
      <w:r w:rsidDel="00000000" w:rsidR="00000000" w:rsidRPr="00000000">
        <w:rPr>
          <w:rFonts w:ascii="Times New Roman" w:cs="Times New Roman" w:eastAsia="Times New Roman" w:hAnsi="Times New Roman"/>
          <w:sz w:val="24"/>
          <w:szCs w:val="24"/>
          <w:u w:val="single"/>
          <w:rtl w:val="0"/>
        </w:rPr>
        <w:t xml:space="preserve">121</w:t>
      </w:r>
      <w:r w:rsidDel="00000000" w:rsidR="00000000" w:rsidRPr="00000000">
        <w:rPr>
          <w:rFonts w:ascii="Times New Roman" w:cs="Times New Roman" w:eastAsia="Times New Roman" w:hAnsi="Times New Roman"/>
          <w:sz w:val="24"/>
          <w:szCs w:val="24"/>
          <w:rtl w:val="0"/>
        </w:rPr>
        <w:t xml:space="preserve">_______________</w:t>
      </w:r>
    </w:p>
    <w:p w:rsidR="00000000" w:rsidDel="00000000" w:rsidP="00000000" w:rsidRDefault="00000000" w:rsidRPr="00000000" w14:paraId="00000017">
      <w:pPr>
        <w:spacing w:line="240" w:lineRule="auto"/>
        <w:ind w:left="3969"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(шифр спеціальності)</w:t>
      </w:r>
    </w:p>
    <w:p w:rsidR="00000000" w:rsidDel="00000000" w:rsidP="00000000" w:rsidRDefault="00000000" w:rsidRPr="00000000" w14:paraId="00000018">
      <w:pPr>
        <w:spacing w:line="240" w:lineRule="auto"/>
        <w:ind w:left="396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w:t>
      </w:r>
      <w:r w:rsidDel="00000000" w:rsidR="00000000" w:rsidRPr="00000000">
        <w:rPr>
          <w:rFonts w:ascii="Times New Roman" w:cs="Times New Roman" w:eastAsia="Times New Roman" w:hAnsi="Times New Roman"/>
          <w:sz w:val="28"/>
          <w:szCs w:val="28"/>
          <w:u w:val="single"/>
          <w:rtl w:val="0"/>
        </w:rPr>
        <w:t xml:space="preserve">Інженерія програмного забезпечення</w:t>
      </w:r>
      <w:r w:rsidDel="00000000" w:rsidR="00000000" w:rsidRPr="00000000">
        <w:rPr>
          <w:rFonts w:ascii="Times New Roman" w:cs="Times New Roman" w:eastAsia="Times New Roman" w:hAnsi="Times New Roman"/>
          <w:sz w:val="20"/>
          <w:szCs w:val="20"/>
          <w:rtl w:val="0"/>
        </w:rPr>
        <w:t xml:space="preserve">_____</w:t>
      </w:r>
    </w:p>
    <w:p w:rsidR="00000000" w:rsidDel="00000000" w:rsidP="00000000" w:rsidRDefault="00000000" w:rsidRPr="00000000" w14:paraId="00000019">
      <w:pPr>
        <w:spacing w:line="240" w:lineRule="auto"/>
        <w:ind w:left="5385" w:firstLine="277.9999999999995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(назва спеціальності)</w:t>
      </w:r>
    </w:p>
    <w:p w:rsidR="00000000" w:rsidDel="00000000" w:rsidP="00000000" w:rsidRDefault="00000000" w:rsidRPr="00000000" w14:paraId="0000001A">
      <w:pPr>
        <w:spacing w:line="240" w:lineRule="auto"/>
        <w:ind w:left="39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      ______</w:t>
      </w:r>
      <w:r w:rsidDel="00000000" w:rsidR="00000000" w:rsidRPr="00000000">
        <w:rPr>
          <w:rFonts w:ascii="Times New Roman" w:cs="Times New Roman" w:eastAsia="Times New Roman" w:hAnsi="Times New Roman"/>
          <w:sz w:val="28"/>
          <w:szCs w:val="28"/>
          <w:u w:val="single"/>
          <w:rtl w:val="0"/>
        </w:rPr>
        <w:t xml:space="preserve">Чорнописький А. В.      </w:t>
      </w:r>
      <w:r w:rsidDel="00000000" w:rsidR="00000000" w:rsidRPr="00000000">
        <w:rPr>
          <w:rFonts w:ascii="Times New Roman" w:cs="Times New Roman" w:eastAsia="Times New Roman" w:hAnsi="Times New Roman"/>
          <w:sz w:val="28"/>
          <w:szCs w:val="28"/>
          <w:rtl w:val="0"/>
        </w:rPr>
        <w:t xml:space="preserve">____</w:t>
      </w:r>
    </w:p>
    <w:p w:rsidR="00000000" w:rsidDel="00000000" w:rsidP="00000000" w:rsidRDefault="00000000" w:rsidRPr="00000000" w14:paraId="0000001B">
      <w:pPr>
        <w:spacing w:line="240" w:lineRule="auto"/>
        <w:ind w:left="396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(підпис)</w:t>
        <w:tab/>
        <w:tab/>
        <w:t xml:space="preserve">          (прізвище, ініціали)</w:t>
      </w:r>
    </w:p>
    <w:p w:rsidR="00000000" w:rsidDel="00000000" w:rsidP="00000000" w:rsidRDefault="00000000" w:rsidRPr="00000000" w14:paraId="0000001C">
      <w:pPr>
        <w:spacing w:line="240" w:lineRule="auto"/>
        <w:ind w:left="396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ind w:left="3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_______</w:t>
      </w:r>
      <w:r w:rsidDel="00000000" w:rsidR="00000000" w:rsidRPr="00000000">
        <w:rPr>
          <w:rFonts w:ascii="Times New Roman" w:cs="Times New Roman" w:eastAsia="Times New Roman" w:hAnsi="Times New Roman"/>
          <w:sz w:val="28"/>
          <w:szCs w:val="28"/>
          <w:u w:val="single"/>
          <w:rtl w:val="0"/>
        </w:rPr>
        <w:t xml:space="preserve">Комісарчук В.В.</w:t>
      </w:r>
      <w:r w:rsidDel="00000000" w:rsidR="00000000" w:rsidRPr="00000000">
        <w:rPr>
          <w:rFonts w:ascii="Times New Roman" w:cs="Times New Roman" w:eastAsia="Times New Roman" w:hAnsi="Times New Roman"/>
          <w:sz w:val="24"/>
          <w:szCs w:val="24"/>
          <w:rtl w:val="0"/>
        </w:rPr>
        <w:t xml:space="preserve">______</w:t>
      </w:r>
    </w:p>
    <w:p w:rsidR="00000000" w:rsidDel="00000000" w:rsidP="00000000" w:rsidRDefault="00000000" w:rsidRPr="00000000" w14:paraId="0000001E">
      <w:pPr>
        <w:spacing w:line="240" w:lineRule="auto"/>
        <w:ind w:left="396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(прізвище, ініціали)</w:t>
      </w:r>
    </w:p>
    <w:p w:rsidR="00000000" w:rsidDel="00000000" w:rsidP="00000000" w:rsidRDefault="00000000" w:rsidRPr="00000000" w14:paraId="0000001F">
      <w:pP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10035.0" w:type="dxa"/>
        <w:jc w:val="left"/>
        <w:tblInd w:w="-108.0" w:type="dxa"/>
        <w:tblBorders>
          <w:insideH w:color="000000" w:space="0" w:sz="0" w:val="nil"/>
          <w:insideV w:color="000000" w:space="0" w:sz="0" w:val="nil"/>
        </w:tblBorders>
        <w:tblLayout w:type="fixed"/>
        <w:tblLook w:val="0400"/>
      </w:tblPr>
      <w:tblGrid>
        <w:gridCol w:w="4221"/>
        <w:gridCol w:w="284"/>
        <w:gridCol w:w="283"/>
        <w:gridCol w:w="5247"/>
        <w:tblGridChange w:id="0">
          <w:tblGrid>
            <w:gridCol w:w="4221"/>
            <w:gridCol w:w="284"/>
            <w:gridCol w:w="283"/>
            <w:gridCol w:w="524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 захисту допущено: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Дата захисту</w:t>
            </w:r>
            <w:r w:rsidDel="00000000" w:rsidR="00000000" w:rsidRPr="00000000">
              <w:rPr>
                <w:rFonts w:ascii="Times New Roman" w:cs="Times New Roman" w:eastAsia="Times New Roman" w:hAnsi="Times New Roman"/>
                <w:sz w:val="24"/>
                <w:szCs w:val="24"/>
                <w:rtl w:val="0"/>
              </w:rPr>
              <w:t xml:space="preserve"> «______»_____________ 20____р.</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 «_____»______________ 20____р.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Оцінка:</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__________________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національною шкалою ___________________</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(підпис)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(словами)</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Нормоконтролер  _________________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балів                   ___________________</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(підпис)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(цифра)</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шкалою ECTS               ___________________</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2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(літера)</w:t>
            </w:r>
          </w:p>
        </w:tc>
      </w:tr>
    </w:tbl>
    <w:p w:rsidR="00000000" w:rsidDel="00000000" w:rsidP="00000000" w:rsidRDefault="00000000" w:rsidRPr="00000000" w14:paraId="00000043">
      <w:pPr>
        <w:spacing w:line="240" w:lineRule="auto"/>
        <w:jc w:val="left"/>
        <w:rPr/>
      </w:pPr>
      <w:r w:rsidDel="00000000" w:rsidR="00000000" w:rsidRPr="00000000">
        <w:rPr>
          <w:rtl w:val="0"/>
        </w:rPr>
      </w:r>
    </w:p>
    <w:p w:rsidR="00000000" w:rsidDel="00000000" w:rsidP="00000000" w:rsidRDefault="00000000" w:rsidRPr="00000000" w14:paraId="00000044">
      <w:pPr>
        <w:spacing w:line="240" w:lineRule="auto"/>
        <w:jc w:val="left"/>
        <w:rPr/>
      </w:pPr>
      <w:r w:rsidDel="00000000" w:rsidR="00000000" w:rsidRPr="00000000">
        <w:rPr>
          <w:rtl w:val="0"/>
        </w:rPr>
      </w:r>
    </w:p>
    <w:p w:rsidR="00000000" w:rsidDel="00000000" w:rsidP="00000000" w:rsidRDefault="00000000" w:rsidRPr="00000000" w14:paraId="00000045">
      <w:pPr>
        <w:spacing w:line="240" w:lineRule="auto"/>
        <w:jc w:val="left"/>
        <w:rPr/>
      </w:pPr>
      <w:r w:rsidDel="00000000" w:rsidR="00000000" w:rsidRPr="00000000">
        <w:rPr>
          <w:rtl w:val="0"/>
        </w:rPr>
      </w:r>
    </w:p>
    <w:p w:rsidR="00000000" w:rsidDel="00000000" w:rsidP="00000000" w:rsidRDefault="00000000" w:rsidRPr="00000000" w14:paraId="00000046">
      <w:pPr>
        <w:spacing w:line="240" w:lineRule="auto"/>
        <w:jc w:val="left"/>
        <w:rPr/>
      </w:pPr>
      <w:r w:rsidDel="00000000" w:rsidR="00000000" w:rsidRPr="00000000">
        <w:rPr>
          <w:rtl w:val="0"/>
        </w:rPr>
      </w:r>
    </w:p>
    <w:p w:rsidR="00000000" w:rsidDel="00000000" w:rsidP="00000000" w:rsidRDefault="00000000" w:rsidRPr="00000000" w14:paraId="00000047">
      <w:pPr>
        <w:spacing w:line="240" w:lineRule="auto"/>
        <w:jc w:val="left"/>
        <w:rPr/>
      </w:pPr>
      <w:r w:rsidDel="00000000" w:rsidR="00000000" w:rsidRPr="00000000">
        <w:rPr>
          <w:rtl w:val="0"/>
        </w:rPr>
      </w:r>
    </w:p>
    <w:p w:rsidR="00000000" w:rsidDel="00000000" w:rsidP="00000000" w:rsidRDefault="00000000" w:rsidRPr="00000000" w14:paraId="00000048">
      <w:pPr>
        <w:spacing w:line="240" w:lineRule="auto"/>
        <w:jc w:val="left"/>
        <w:rPr/>
      </w:pPr>
      <w:r w:rsidDel="00000000" w:rsidR="00000000" w:rsidRPr="00000000">
        <w:rPr>
          <w:rtl w:val="0"/>
        </w:rPr>
      </w:r>
    </w:p>
    <w:p w:rsidR="00000000" w:rsidDel="00000000" w:rsidP="00000000" w:rsidRDefault="00000000" w:rsidRPr="00000000" w14:paraId="00000049">
      <w:pPr>
        <w:spacing w:line="240" w:lineRule="auto"/>
        <w:jc w:val="left"/>
        <w:rPr/>
      </w:pPr>
      <w:r w:rsidDel="00000000" w:rsidR="00000000" w:rsidRPr="00000000">
        <w:rPr>
          <w:rtl w:val="0"/>
        </w:rPr>
      </w:r>
    </w:p>
    <w:p w:rsidR="00000000" w:rsidDel="00000000" w:rsidP="00000000" w:rsidRDefault="00000000" w:rsidRPr="00000000" w14:paraId="0000004A">
      <w:pPr>
        <w:spacing w:line="240" w:lineRule="auto"/>
        <w:jc w:val="left"/>
        <w:rPr/>
      </w:pPr>
      <w:r w:rsidDel="00000000" w:rsidR="00000000" w:rsidRPr="00000000">
        <w:rPr>
          <w:rtl w:val="0"/>
        </w:rPr>
      </w:r>
    </w:p>
    <w:p w:rsidR="00000000" w:rsidDel="00000000" w:rsidP="00000000" w:rsidRDefault="00000000" w:rsidRPr="00000000" w14:paraId="0000004B">
      <w:pPr>
        <w:spacing w:line="240" w:lineRule="auto"/>
        <w:jc w:val="left"/>
        <w:rPr/>
      </w:pPr>
      <w:r w:rsidDel="00000000" w:rsidR="00000000" w:rsidRPr="00000000">
        <w:rPr>
          <w:rtl w:val="0"/>
        </w:rPr>
      </w:r>
    </w:p>
    <w:p w:rsidR="00000000" w:rsidDel="00000000" w:rsidP="00000000" w:rsidRDefault="00000000" w:rsidRPr="00000000" w14:paraId="0000004C">
      <w:pPr>
        <w:spacing w:line="240" w:lineRule="auto"/>
        <w:jc w:val="left"/>
        <w:rPr/>
      </w:pPr>
      <w:r w:rsidDel="00000000" w:rsidR="00000000" w:rsidRPr="00000000">
        <w:rPr>
          <w:rtl w:val="0"/>
        </w:rPr>
      </w:r>
    </w:p>
    <w:p w:rsidR="00000000" w:rsidDel="00000000" w:rsidP="00000000" w:rsidRDefault="00000000" w:rsidRPr="00000000" w14:paraId="0000004D">
      <w:pPr>
        <w:spacing w:line="240" w:lineRule="auto"/>
        <w:jc w:val="left"/>
        <w:rPr/>
      </w:pPr>
      <w:r w:rsidDel="00000000" w:rsidR="00000000" w:rsidRPr="00000000">
        <w:rPr>
          <w:rtl w:val="0"/>
        </w:rPr>
      </w:r>
    </w:p>
    <w:p w:rsidR="00000000" w:rsidDel="00000000" w:rsidP="00000000" w:rsidRDefault="00000000" w:rsidRPr="00000000" w14:paraId="0000004E">
      <w:pPr>
        <w:spacing w:line="240" w:lineRule="auto"/>
        <w:jc w:val="left"/>
        <w:rPr/>
      </w:pPr>
      <w:r w:rsidDel="00000000" w:rsidR="00000000" w:rsidRPr="00000000">
        <w:rPr>
          <w:rtl w:val="0"/>
        </w:rPr>
      </w:r>
    </w:p>
    <w:p w:rsidR="00000000" w:rsidDel="00000000" w:rsidP="00000000" w:rsidRDefault="00000000" w:rsidRPr="00000000" w14:paraId="0000004F">
      <w:pPr>
        <w:spacing w:line="240" w:lineRule="auto"/>
        <w:jc w:val="left"/>
        <w:rPr/>
      </w:pPr>
      <w:r w:rsidDel="00000000" w:rsidR="00000000" w:rsidRPr="00000000">
        <w:rPr>
          <w:rtl w:val="0"/>
        </w:rPr>
      </w:r>
    </w:p>
    <w:p w:rsidR="00000000" w:rsidDel="00000000" w:rsidP="00000000" w:rsidRDefault="00000000" w:rsidRPr="00000000" w14:paraId="00000050">
      <w:pPr>
        <w:spacing w:line="240" w:lineRule="auto"/>
        <w:jc w:val="left"/>
        <w:rPr/>
      </w:pPr>
      <w:r w:rsidDel="00000000" w:rsidR="00000000" w:rsidRPr="00000000">
        <w:rPr>
          <w:rtl w:val="0"/>
        </w:rPr>
      </w:r>
    </w:p>
    <w:p w:rsidR="00000000" w:rsidDel="00000000" w:rsidP="00000000" w:rsidRDefault="00000000" w:rsidRPr="00000000" w14:paraId="00000051">
      <w:pPr>
        <w:spacing w:line="240" w:lineRule="auto"/>
        <w:jc w:val="left"/>
        <w:rPr/>
      </w:pPr>
      <w:r w:rsidDel="00000000" w:rsidR="00000000" w:rsidRPr="00000000">
        <w:rPr>
          <w:rtl w:val="0"/>
        </w:rPr>
      </w:r>
    </w:p>
    <w:p w:rsidR="00000000" w:rsidDel="00000000" w:rsidP="00000000" w:rsidRDefault="00000000" w:rsidRPr="00000000" w14:paraId="00000052">
      <w:pPr>
        <w:spacing w:line="240" w:lineRule="auto"/>
        <w:jc w:val="left"/>
        <w:rPr/>
      </w:pPr>
      <w:r w:rsidDel="00000000" w:rsidR="00000000" w:rsidRPr="00000000">
        <w:rPr>
          <w:rtl w:val="0"/>
        </w:rPr>
      </w:r>
    </w:p>
    <w:p w:rsidR="00000000" w:rsidDel="00000000" w:rsidP="00000000" w:rsidRDefault="00000000" w:rsidRPr="00000000" w14:paraId="00000053">
      <w:pPr>
        <w:spacing w:line="240" w:lineRule="auto"/>
        <w:jc w:val="left"/>
        <w:rPr/>
      </w:pPr>
      <w:r w:rsidDel="00000000" w:rsidR="00000000" w:rsidRPr="00000000">
        <w:rPr>
          <w:rtl w:val="0"/>
        </w:rPr>
      </w:r>
    </w:p>
    <w:p w:rsidR="00000000" w:rsidDel="00000000" w:rsidP="00000000" w:rsidRDefault="00000000" w:rsidRPr="00000000" w14:paraId="00000054">
      <w:pPr>
        <w:spacing w:line="240" w:lineRule="auto"/>
        <w:jc w:val="left"/>
        <w:rPr/>
      </w:pPr>
      <w:r w:rsidDel="00000000" w:rsidR="00000000" w:rsidRPr="00000000">
        <w:rPr>
          <w:rtl w:val="0"/>
        </w:rPr>
      </w:r>
    </w:p>
    <w:p w:rsidR="00000000" w:rsidDel="00000000" w:rsidP="00000000" w:rsidRDefault="00000000" w:rsidRPr="00000000" w14:paraId="00000055">
      <w:pPr>
        <w:spacing w:line="240" w:lineRule="auto"/>
        <w:jc w:val="left"/>
        <w:rPr/>
      </w:pPr>
      <w:r w:rsidDel="00000000" w:rsidR="00000000" w:rsidRPr="00000000">
        <w:rPr>
          <w:rtl w:val="0"/>
        </w:rPr>
      </w:r>
    </w:p>
    <w:p w:rsidR="00000000" w:rsidDel="00000000" w:rsidP="00000000" w:rsidRDefault="00000000" w:rsidRPr="00000000" w14:paraId="00000056">
      <w:pPr>
        <w:spacing w:line="240" w:lineRule="auto"/>
        <w:jc w:val="left"/>
        <w:rPr/>
      </w:pPr>
      <w:r w:rsidDel="00000000" w:rsidR="00000000" w:rsidRPr="00000000">
        <w:rPr>
          <w:rtl w:val="0"/>
        </w:rPr>
      </w:r>
    </w:p>
    <w:p w:rsidR="00000000" w:rsidDel="00000000" w:rsidP="00000000" w:rsidRDefault="00000000" w:rsidRPr="00000000" w14:paraId="00000057">
      <w:pPr>
        <w:spacing w:line="240" w:lineRule="auto"/>
        <w:jc w:val="left"/>
        <w:rPr/>
      </w:pPr>
      <w:r w:rsidDel="00000000" w:rsidR="00000000" w:rsidRPr="00000000">
        <w:rPr>
          <w:rtl w:val="0"/>
        </w:rPr>
      </w:r>
    </w:p>
    <w:p w:rsidR="00000000" w:rsidDel="00000000" w:rsidP="00000000" w:rsidRDefault="00000000" w:rsidRPr="00000000" w14:paraId="00000058">
      <w:pPr>
        <w:spacing w:line="240" w:lineRule="auto"/>
        <w:jc w:val="left"/>
        <w:rPr/>
      </w:pPr>
      <w:r w:rsidDel="00000000" w:rsidR="00000000" w:rsidRPr="00000000">
        <w:rPr>
          <w:rtl w:val="0"/>
        </w:rPr>
      </w:r>
    </w:p>
    <w:p w:rsidR="00000000" w:rsidDel="00000000" w:rsidP="00000000" w:rsidRDefault="00000000" w:rsidRPr="00000000" w14:paraId="00000059">
      <w:pPr>
        <w:spacing w:line="240" w:lineRule="auto"/>
        <w:jc w:val="left"/>
        <w:rPr/>
      </w:pPr>
      <w:r w:rsidDel="00000000" w:rsidR="00000000" w:rsidRPr="00000000">
        <w:rPr>
          <w:rtl w:val="0"/>
        </w:rPr>
      </w:r>
    </w:p>
    <w:p w:rsidR="00000000" w:rsidDel="00000000" w:rsidP="00000000" w:rsidRDefault="00000000" w:rsidRPr="00000000" w14:paraId="0000005A">
      <w:pPr>
        <w:spacing w:line="240" w:lineRule="auto"/>
        <w:jc w:val="left"/>
        <w:rPr/>
      </w:pPr>
      <w:r w:rsidDel="00000000" w:rsidR="00000000" w:rsidRPr="00000000">
        <w:rPr>
          <w:rtl w:val="0"/>
        </w:rPr>
      </w:r>
    </w:p>
    <w:p w:rsidR="00000000" w:rsidDel="00000000" w:rsidP="00000000" w:rsidRDefault="00000000" w:rsidRPr="00000000" w14:paraId="0000005B">
      <w:pPr>
        <w:spacing w:line="240" w:lineRule="auto"/>
        <w:jc w:val="left"/>
        <w:rPr/>
      </w:pPr>
      <w:r w:rsidDel="00000000" w:rsidR="00000000" w:rsidRPr="00000000">
        <w:rPr>
          <w:rtl w:val="0"/>
        </w:rPr>
      </w:r>
    </w:p>
    <w:p w:rsidR="00000000" w:rsidDel="00000000" w:rsidP="00000000" w:rsidRDefault="00000000" w:rsidRPr="00000000" w14:paraId="0000005C">
      <w:pPr>
        <w:spacing w:line="240" w:lineRule="auto"/>
        <w:jc w:val="left"/>
        <w:rPr/>
      </w:pPr>
      <w:r w:rsidDel="00000000" w:rsidR="00000000" w:rsidRPr="00000000">
        <w:rPr>
          <w:rtl w:val="0"/>
        </w:rPr>
      </w:r>
    </w:p>
    <w:p w:rsidR="00000000" w:rsidDel="00000000" w:rsidP="00000000" w:rsidRDefault="00000000" w:rsidRPr="00000000" w14:paraId="0000005D">
      <w:pPr>
        <w:spacing w:line="240" w:lineRule="auto"/>
        <w:jc w:val="left"/>
        <w:rPr/>
      </w:pPr>
      <w:r w:rsidDel="00000000" w:rsidR="00000000" w:rsidRPr="00000000">
        <w:rPr>
          <w:rtl w:val="0"/>
        </w:rPr>
      </w:r>
    </w:p>
    <w:p w:rsidR="00000000" w:rsidDel="00000000" w:rsidP="00000000" w:rsidRDefault="00000000" w:rsidRPr="00000000" w14:paraId="0000005E">
      <w:pPr>
        <w:spacing w:line="240" w:lineRule="auto"/>
        <w:jc w:val="left"/>
        <w:rPr/>
      </w:pPr>
      <w:r w:rsidDel="00000000" w:rsidR="00000000" w:rsidRPr="00000000">
        <w:rPr>
          <w:rtl w:val="0"/>
        </w:rPr>
      </w:r>
    </w:p>
    <w:p w:rsidR="00000000" w:rsidDel="00000000" w:rsidP="00000000" w:rsidRDefault="00000000" w:rsidRPr="00000000" w14:paraId="0000005F">
      <w:pPr>
        <w:spacing w:line="240" w:lineRule="auto"/>
        <w:jc w:val="left"/>
        <w:rPr/>
      </w:pPr>
      <w:r w:rsidDel="00000000" w:rsidR="00000000" w:rsidRPr="00000000">
        <w:rPr>
          <w:rtl w:val="0"/>
        </w:rPr>
      </w:r>
    </w:p>
    <w:p w:rsidR="00000000" w:rsidDel="00000000" w:rsidP="00000000" w:rsidRDefault="00000000" w:rsidRPr="00000000" w14:paraId="00000060">
      <w:pPr>
        <w:spacing w:line="240" w:lineRule="auto"/>
        <w:jc w:val="left"/>
        <w:rPr/>
      </w:pPr>
      <w:r w:rsidDel="00000000" w:rsidR="00000000" w:rsidRPr="00000000">
        <w:rPr>
          <w:rtl w:val="0"/>
        </w:rPr>
      </w:r>
    </w:p>
    <w:p w:rsidR="00000000" w:rsidDel="00000000" w:rsidP="00000000" w:rsidRDefault="00000000" w:rsidRPr="00000000" w14:paraId="00000061">
      <w:pPr>
        <w:spacing w:line="240" w:lineRule="auto"/>
        <w:jc w:val="left"/>
        <w:rPr/>
      </w:pPr>
      <w:r w:rsidDel="00000000" w:rsidR="00000000" w:rsidRPr="00000000">
        <w:rPr>
          <w:rtl w:val="0"/>
        </w:rPr>
      </w:r>
    </w:p>
    <w:p w:rsidR="00000000" w:rsidDel="00000000" w:rsidP="00000000" w:rsidRDefault="00000000" w:rsidRPr="00000000" w14:paraId="00000062">
      <w:pPr>
        <w:spacing w:line="240" w:lineRule="auto"/>
        <w:jc w:val="left"/>
        <w:rPr/>
      </w:pPr>
      <w:r w:rsidDel="00000000" w:rsidR="00000000" w:rsidRPr="00000000">
        <w:rPr>
          <w:rtl w:val="0"/>
        </w:rPr>
      </w:r>
    </w:p>
    <w:p w:rsidR="00000000" w:rsidDel="00000000" w:rsidP="00000000" w:rsidRDefault="00000000" w:rsidRPr="00000000" w14:paraId="00000063">
      <w:pPr>
        <w:spacing w:line="240" w:lineRule="auto"/>
        <w:jc w:val="left"/>
        <w:rPr/>
      </w:pPr>
      <w:r w:rsidDel="00000000" w:rsidR="00000000" w:rsidRPr="00000000">
        <w:rPr>
          <w:rtl w:val="0"/>
        </w:rPr>
      </w:r>
    </w:p>
    <w:p w:rsidR="00000000" w:rsidDel="00000000" w:rsidP="00000000" w:rsidRDefault="00000000" w:rsidRPr="00000000" w14:paraId="00000064">
      <w:pPr>
        <w:spacing w:line="240" w:lineRule="auto"/>
        <w:jc w:val="left"/>
        <w:rPr/>
      </w:pPr>
      <w:r w:rsidDel="00000000" w:rsidR="00000000" w:rsidRPr="00000000">
        <w:rPr>
          <w:rtl w:val="0"/>
        </w:rPr>
      </w:r>
    </w:p>
    <w:p w:rsidR="00000000" w:rsidDel="00000000" w:rsidP="00000000" w:rsidRDefault="00000000" w:rsidRPr="00000000" w14:paraId="00000065">
      <w:pPr>
        <w:spacing w:line="240" w:lineRule="auto"/>
        <w:jc w:val="left"/>
        <w:rPr/>
      </w:pPr>
      <w:r w:rsidDel="00000000" w:rsidR="00000000" w:rsidRPr="00000000">
        <w:rPr>
          <w:rtl w:val="0"/>
        </w:rPr>
      </w:r>
    </w:p>
    <w:p w:rsidR="00000000" w:rsidDel="00000000" w:rsidP="00000000" w:rsidRDefault="00000000" w:rsidRPr="00000000" w14:paraId="00000066">
      <w:pPr>
        <w:spacing w:line="240" w:lineRule="auto"/>
        <w:jc w:val="left"/>
        <w:rPr/>
      </w:pPr>
      <w:r w:rsidDel="00000000" w:rsidR="00000000" w:rsidRPr="00000000">
        <w:rPr>
          <w:rtl w:val="0"/>
        </w:rPr>
      </w:r>
    </w:p>
    <w:p w:rsidR="00000000" w:rsidDel="00000000" w:rsidP="00000000" w:rsidRDefault="00000000" w:rsidRPr="00000000" w14:paraId="00000067">
      <w:pPr>
        <w:spacing w:line="240" w:lineRule="auto"/>
        <w:jc w:val="left"/>
        <w:rPr/>
      </w:pPr>
      <w:r w:rsidDel="00000000" w:rsidR="00000000" w:rsidRPr="00000000">
        <w:rPr>
          <w:rtl w:val="0"/>
        </w:rPr>
      </w:r>
    </w:p>
    <w:p w:rsidR="00000000" w:rsidDel="00000000" w:rsidP="00000000" w:rsidRDefault="00000000" w:rsidRPr="00000000" w14:paraId="00000068">
      <w:pPr>
        <w:spacing w:line="240" w:lineRule="auto"/>
        <w:jc w:val="left"/>
        <w:rPr/>
      </w:pPr>
      <w:r w:rsidDel="00000000" w:rsidR="00000000" w:rsidRPr="00000000">
        <w:rPr>
          <w:rtl w:val="0"/>
        </w:rPr>
      </w:r>
    </w:p>
    <w:p w:rsidR="00000000" w:rsidDel="00000000" w:rsidP="00000000" w:rsidRDefault="00000000" w:rsidRPr="00000000" w14:paraId="00000069">
      <w:pPr>
        <w:spacing w:line="240" w:lineRule="auto"/>
        <w:jc w:val="left"/>
        <w:rPr/>
      </w:pPr>
      <w:r w:rsidDel="00000000" w:rsidR="00000000" w:rsidRPr="00000000">
        <w:rPr>
          <w:rtl w:val="0"/>
        </w:rPr>
      </w:r>
    </w:p>
    <w:p w:rsidR="00000000" w:rsidDel="00000000" w:rsidP="00000000" w:rsidRDefault="00000000" w:rsidRPr="00000000" w14:paraId="0000006A">
      <w:pPr>
        <w:spacing w:line="240" w:lineRule="auto"/>
        <w:jc w:val="left"/>
        <w:rPr/>
      </w:pPr>
      <w:r w:rsidDel="00000000" w:rsidR="00000000" w:rsidRPr="00000000">
        <w:rPr>
          <w:rtl w:val="0"/>
        </w:rPr>
      </w:r>
    </w:p>
    <w:p w:rsidR="00000000" w:rsidDel="00000000" w:rsidP="00000000" w:rsidRDefault="00000000" w:rsidRPr="00000000" w14:paraId="0000006B">
      <w:pPr>
        <w:spacing w:line="240" w:lineRule="auto"/>
        <w:jc w:val="left"/>
        <w:rPr/>
      </w:pPr>
      <w:r w:rsidDel="00000000" w:rsidR="00000000" w:rsidRPr="00000000">
        <w:rPr>
          <w:rtl w:val="0"/>
        </w:rPr>
      </w:r>
    </w:p>
    <w:p w:rsidR="00000000" w:rsidDel="00000000" w:rsidP="00000000" w:rsidRDefault="00000000" w:rsidRPr="00000000" w14:paraId="0000006C">
      <w:pPr>
        <w:spacing w:line="240" w:lineRule="auto"/>
        <w:jc w:val="left"/>
        <w:rPr/>
      </w:pPr>
      <w:r w:rsidDel="00000000" w:rsidR="00000000" w:rsidRPr="00000000">
        <w:rPr>
          <w:rtl w:val="0"/>
        </w:rPr>
      </w:r>
    </w:p>
    <w:p w:rsidR="00000000" w:rsidDel="00000000" w:rsidP="00000000" w:rsidRDefault="00000000" w:rsidRPr="00000000" w14:paraId="0000006D">
      <w:pPr>
        <w:spacing w:line="240" w:lineRule="auto"/>
        <w:jc w:val="left"/>
        <w:rPr/>
      </w:pPr>
      <w:r w:rsidDel="00000000" w:rsidR="00000000" w:rsidRPr="00000000">
        <w:rPr>
          <w:rtl w:val="0"/>
        </w:rPr>
      </w:r>
    </w:p>
    <w:p w:rsidR="00000000" w:rsidDel="00000000" w:rsidP="00000000" w:rsidRDefault="00000000" w:rsidRPr="00000000" w14:paraId="0000006E">
      <w:pPr>
        <w:spacing w:line="240" w:lineRule="auto"/>
        <w:jc w:val="left"/>
        <w:rPr/>
      </w:pPr>
      <w:r w:rsidDel="00000000" w:rsidR="00000000" w:rsidRPr="00000000">
        <w:rPr>
          <w:rtl w:val="0"/>
        </w:rPr>
      </w:r>
    </w:p>
    <w:p w:rsidR="00000000" w:rsidDel="00000000" w:rsidP="00000000" w:rsidRDefault="00000000" w:rsidRPr="00000000" w14:paraId="0000006F">
      <w:pPr>
        <w:spacing w:line="240" w:lineRule="auto"/>
        <w:jc w:val="left"/>
        <w:rPr/>
      </w:pPr>
      <w:r w:rsidDel="00000000" w:rsidR="00000000" w:rsidRPr="00000000">
        <w:rPr>
          <w:rtl w:val="0"/>
        </w:rPr>
      </w:r>
    </w:p>
    <w:p w:rsidR="00000000" w:rsidDel="00000000" w:rsidP="00000000" w:rsidRDefault="00000000" w:rsidRPr="00000000" w14:paraId="00000070">
      <w:pPr>
        <w:spacing w:line="240" w:lineRule="auto"/>
        <w:jc w:val="left"/>
        <w:rPr/>
      </w:pPr>
      <w:r w:rsidDel="00000000" w:rsidR="00000000" w:rsidRPr="00000000">
        <w:rPr>
          <w:rtl w:val="0"/>
        </w:rPr>
      </w:r>
    </w:p>
    <w:p w:rsidR="00000000" w:rsidDel="00000000" w:rsidP="00000000" w:rsidRDefault="00000000" w:rsidRPr="00000000" w14:paraId="00000071">
      <w:pPr>
        <w:spacing w:line="240" w:lineRule="auto"/>
        <w:jc w:val="left"/>
        <w:rPr/>
      </w:pPr>
      <w:r w:rsidDel="00000000" w:rsidR="00000000" w:rsidRPr="00000000">
        <w:rPr>
          <w:rtl w:val="0"/>
        </w:rPr>
      </w:r>
    </w:p>
    <w:p w:rsidR="00000000" w:rsidDel="00000000" w:rsidP="00000000" w:rsidRDefault="00000000" w:rsidRPr="00000000" w14:paraId="00000072">
      <w:pPr>
        <w:spacing w:line="240" w:lineRule="auto"/>
        <w:jc w:val="left"/>
        <w:rPr/>
      </w:pPr>
      <w:r w:rsidDel="00000000" w:rsidR="00000000" w:rsidRPr="00000000">
        <w:rPr>
          <w:rtl w:val="0"/>
        </w:rPr>
      </w:r>
    </w:p>
    <w:p w:rsidR="00000000" w:rsidDel="00000000" w:rsidP="00000000" w:rsidRDefault="00000000" w:rsidRPr="00000000" w14:paraId="00000073">
      <w:pPr>
        <w:spacing w:line="240" w:lineRule="auto"/>
        <w:jc w:val="left"/>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Чернівці, 2023</w:t>
      </w:r>
    </w:p>
    <w:p w:rsidR="00000000" w:rsidDel="00000000" w:rsidP="00000000" w:rsidRDefault="00000000" w:rsidRPr="00000000" w14:paraId="00000075">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br w:type="textWrapping"/>
        <w:t xml:space="preserve">Чернівецький національний університет імені Юрія Федьковича</w:t>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w:t>
        <w:tab/>
        <w:tab/>
        <w:tab/>
      </w:r>
      <w:r w:rsidDel="00000000" w:rsidR="00000000" w:rsidRPr="00000000">
        <w:rPr>
          <w:rFonts w:ascii="Times New Roman" w:cs="Times New Roman" w:eastAsia="Times New Roman" w:hAnsi="Times New Roman"/>
          <w:sz w:val="28"/>
          <w:szCs w:val="28"/>
          <w:u w:val="single"/>
          <w:rtl w:val="0"/>
        </w:rPr>
        <w:t xml:space="preserve">Програмного забезпечення комп’ютерних систем</w:t>
      </w:r>
      <w:r w:rsidDel="00000000" w:rsidR="00000000" w:rsidRPr="00000000">
        <w:rPr>
          <w:rFonts w:ascii="Times New Roman" w:cs="Times New Roman" w:eastAsia="Times New Roman" w:hAnsi="Times New Roman"/>
          <w:sz w:val="28"/>
          <w:szCs w:val="28"/>
          <w:rtl w:val="0"/>
        </w:rPr>
        <w:t xml:space="preserve">___</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Спеціальність </w:t>
        <w:tab/>
        <w:tab/>
      </w:r>
      <w:r w:rsidDel="00000000" w:rsidR="00000000" w:rsidRPr="00000000">
        <w:rPr>
          <w:rFonts w:ascii="Times New Roman" w:cs="Times New Roman" w:eastAsia="Times New Roman" w:hAnsi="Times New Roman"/>
          <w:sz w:val="28"/>
          <w:szCs w:val="28"/>
          <w:u w:val="single"/>
          <w:rtl w:val="0"/>
        </w:rPr>
        <w:t xml:space="preserve">Інженерія програмного забезпечення</w:t>
      </w:r>
    </w:p>
    <w:p w:rsidR="00000000" w:rsidDel="00000000" w:rsidP="00000000" w:rsidRDefault="00000000" w:rsidRPr="00000000" w14:paraId="00000079">
      <w:pPr>
        <w:pStyle w:val="Heading1"/>
        <w:spacing w:before="480" w:line="360"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ЗАВДАННЯ</w:t>
      </w:r>
    </w:p>
    <w:p w:rsidR="00000000" w:rsidDel="00000000" w:rsidP="00000000" w:rsidRDefault="00000000" w:rsidRPr="00000000" w14:paraId="0000007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 курсовий проєкт студента</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_</w:t>
        <w:tab/>
        <w:tab/>
        <w:tab/>
        <w:t xml:space="preserve">Чорнописького Андрія Володимировича           </w:t>
        <w:tab/>
      </w:r>
    </w:p>
    <w:p w:rsidR="00000000" w:rsidDel="00000000" w:rsidP="00000000" w:rsidRDefault="00000000" w:rsidRPr="00000000" w14:paraId="0000007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(прізвище, ім’я, по-батькові)</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 Тема проєкту </w:t>
      </w:r>
      <w:r w:rsidDel="00000000" w:rsidR="00000000" w:rsidRPr="00000000">
        <w:rPr>
          <w:rFonts w:ascii="Times New Roman" w:cs="Times New Roman" w:eastAsia="Times New Roman" w:hAnsi="Times New Roman"/>
          <w:sz w:val="28"/>
          <w:szCs w:val="28"/>
          <w:u w:val="single"/>
          <w:rtl w:val="0"/>
        </w:rPr>
        <w:t xml:space="preserve">    Система управління</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базою даних Довідникова Книга»</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Вихідні дані до проєкту:</w:t>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розробити можливість переглядати записи в базі даних        </w:t>
        <w:tab/>
        <w:t xml:space="preserve"> </w:t>
        <w:tab/>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розробити можливість змінювати записи в базі даних</w:t>
        <w:tab/>
        <w:tab/>
        <w:tab/>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розробити можливість видаляти записи з бази даних</w:t>
        <w:tab/>
        <w:tab/>
        <w:tab/>
        <w:tab/>
      </w:r>
    </w:p>
    <w:p w:rsidR="00000000" w:rsidDel="00000000" w:rsidP="00000000" w:rsidRDefault="00000000" w:rsidRPr="00000000" w14:paraId="000000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розробити можливість фільтрувати записи в базі даних за заданою умовою</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Зміст розрахунково-пояснювальної записки (перелік питань, які необхідно розробити):</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розробити загальні вимоги до програми</w:t>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описати методи програми</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описати користувацький інтерфейс</w:t>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зробити висновки по розробленій програмі</w:t>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Перелік графічного матеріалу (з точним зазначенням обов’язкових креслень):</w:t>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скріншоти роботи з програмою</w:t>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блок-схеми роботи з програмою</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0">
      <w:pPr>
        <w:spacing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прийняв (ла) до виконання ______________</w:t>
      </w:r>
    </w:p>
    <w:p w:rsidR="00000000" w:rsidDel="00000000" w:rsidP="00000000" w:rsidRDefault="00000000" w:rsidRPr="00000000" w14:paraId="00000091">
      <w:pPr>
        <w:spacing w:line="360" w:lineRule="auto"/>
        <w:ind w:left="576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(підпис студента)</w:t>
      </w:r>
    </w:p>
    <w:p w:rsidR="00000000" w:rsidDel="00000000" w:rsidP="00000000" w:rsidRDefault="00000000" w:rsidRPr="00000000" w14:paraId="00000092">
      <w:pPr>
        <w:spacing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проєкту</w:t>
        <w:tab/>
        <w:t xml:space="preserve">                                ______________ </w:t>
      </w:r>
    </w:p>
    <w:p w:rsidR="00000000" w:rsidDel="00000000" w:rsidP="00000000" w:rsidRDefault="00000000" w:rsidRPr="00000000" w14:paraId="00000093">
      <w:pPr>
        <w:spacing w:line="360" w:lineRule="auto"/>
        <w:ind w:left="576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(підпис керівника)</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jc w:val="both"/>
        <w:rPr/>
      </w:pPr>
      <w:r w:rsidDel="00000000" w:rsidR="00000000" w:rsidRPr="00000000">
        <w:rPr>
          <w:rtl w:val="0"/>
        </w:rPr>
      </w:r>
    </w:p>
    <w:p w:rsidR="00000000" w:rsidDel="00000000" w:rsidP="00000000" w:rsidRDefault="00000000" w:rsidRPr="00000000" w14:paraId="00000096">
      <w:pPr>
        <w:pStyle w:val="Heading1"/>
        <w:spacing w:before="480" w:line="360" w:lineRule="auto"/>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9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курсовому проєкті розроблено систему управління базою даних  Довідникової Книги для комп’ютерів, які працюють під керуванням операційної системи Windows.</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Область застосування – програмне забезпечення для комп’ютерів, що працюють на операційній системі Windows.</w:t>
      </w:r>
    </w:p>
    <w:p w:rsidR="00000000" w:rsidDel="00000000" w:rsidP="00000000" w:rsidRDefault="00000000" w:rsidRPr="00000000" w14:paraId="0000009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реалізована засобами розробки середовища JetBrains Rider мовою C# із застосуванням графічної підсистеми WPF.</w:t>
      </w:r>
    </w:p>
    <w:p w:rsidR="00000000" w:rsidDel="00000000" w:rsidP="00000000" w:rsidRDefault="00000000" w:rsidRPr="00000000" w14:paraId="0000009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система може бути розширена в майбутньому із додаванням нового функціоналу та зміною користувацького інтерфейсу.</w:t>
      </w:r>
    </w:p>
    <w:p w:rsidR="00000000" w:rsidDel="00000000" w:rsidP="00000000" w:rsidRDefault="00000000" w:rsidRPr="00000000" w14:paraId="0000009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Курсовий проєкт містить 40 с., 14 рис., 3 табл., 1 додатки, 6 джерел</w:t>
      </w:r>
    </w:p>
    <w:p w:rsidR="00000000" w:rsidDel="00000000" w:rsidP="00000000" w:rsidRDefault="00000000" w:rsidRPr="00000000" w14:paraId="0000009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ОПЕРАЦІЙНА СИСТЕМА, БАЗА ДАНИХ, СИСТЕМА УПРАВЛІННЯ БАЗОЮ ДАНИХ, </w:t>
      </w:r>
      <w:r w:rsidDel="00000000" w:rsidR="00000000" w:rsidRPr="00000000">
        <w:rPr>
          <w:rFonts w:ascii="Times New Roman" w:cs="Times New Roman" w:eastAsia="Times New Roman" w:hAnsi="Times New Roman"/>
          <w:sz w:val="28"/>
          <w:szCs w:val="28"/>
          <w:rtl w:val="0"/>
        </w:rPr>
        <w:t xml:space="preserve">Rider</w:t>
      </w:r>
      <w:r w:rsidDel="00000000" w:rsidR="00000000" w:rsidRPr="00000000">
        <w:rPr>
          <w:rFonts w:ascii="Times New Roman" w:cs="Times New Roman" w:eastAsia="Times New Roman" w:hAnsi="Times New Roman"/>
          <w:i w:val="1"/>
          <w:sz w:val="28"/>
          <w:szCs w:val="28"/>
          <w:rtl w:val="0"/>
        </w:rPr>
        <w:t xml:space="preserve">, WINDOWS, C#, </w:t>
      </w:r>
      <w:r w:rsidDel="00000000" w:rsidR="00000000" w:rsidRPr="00000000">
        <w:rPr>
          <w:rFonts w:ascii="Times New Roman" w:cs="Times New Roman" w:eastAsia="Times New Roman" w:hAnsi="Times New Roman"/>
          <w:sz w:val="28"/>
          <w:szCs w:val="28"/>
          <w:rtl w:val="0"/>
        </w:rPr>
        <w:t xml:space="preserve">WPF</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spacing w:line="240" w:lineRule="auto"/>
        <w:jc w:val="left"/>
        <w:rPr/>
      </w:pPr>
      <w:r w:rsidDel="00000000" w:rsidR="00000000" w:rsidRPr="00000000">
        <w:rPr>
          <w:rtl w:val="0"/>
        </w:rPr>
      </w:r>
    </w:p>
    <w:p w:rsidR="00000000" w:rsidDel="00000000" w:rsidP="00000000" w:rsidRDefault="00000000" w:rsidRPr="00000000" w14:paraId="0000009E">
      <w:pPr>
        <w:spacing w:line="240" w:lineRule="auto"/>
        <w:jc w:val="left"/>
        <w:rPr/>
      </w:pPr>
      <w:r w:rsidDel="00000000" w:rsidR="00000000" w:rsidRPr="00000000">
        <w:rPr>
          <w:rtl w:val="0"/>
        </w:rPr>
      </w:r>
    </w:p>
    <w:p w:rsidR="00000000" w:rsidDel="00000000" w:rsidP="00000000" w:rsidRDefault="00000000" w:rsidRPr="00000000" w14:paraId="0000009F">
      <w:pPr>
        <w:spacing w:line="240" w:lineRule="auto"/>
        <w:jc w:val="left"/>
        <w:rPr/>
      </w:pPr>
      <w:r w:rsidDel="00000000" w:rsidR="00000000" w:rsidRPr="00000000">
        <w:rPr>
          <w:rtl w:val="0"/>
        </w:rPr>
      </w:r>
    </w:p>
    <w:p w:rsidR="00000000" w:rsidDel="00000000" w:rsidP="00000000" w:rsidRDefault="00000000" w:rsidRPr="00000000" w14:paraId="000000A0">
      <w:pPr>
        <w:spacing w:line="240" w:lineRule="auto"/>
        <w:jc w:val="left"/>
        <w:rPr/>
      </w:pPr>
      <w:r w:rsidDel="00000000" w:rsidR="00000000" w:rsidRPr="00000000">
        <w:rPr>
          <w:rtl w:val="0"/>
        </w:rPr>
      </w:r>
    </w:p>
    <w:p w:rsidR="00000000" w:rsidDel="00000000" w:rsidP="00000000" w:rsidRDefault="00000000" w:rsidRPr="00000000" w14:paraId="000000A1">
      <w:pPr>
        <w:spacing w:line="240" w:lineRule="auto"/>
        <w:jc w:val="left"/>
        <w:rPr/>
      </w:pPr>
      <w:r w:rsidDel="00000000" w:rsidR="00000000" w:rsidRPr="00000000">
        <w:rPr>
          <w:rtl w:val="0"/>
        </w:rPr>
      </w:r>
    </w:p>
    <w:p w:rsidR="00000000" w:rsidDel="00000000" w:rsidP="00000000" w:rsidRDefault="00000000" w:rsidRPr="00000000" w14:paraId="000000A2">
      <w:pPr>
        <w:spacing w:line="240" w:lineRule="auto"/>
        <w:jc w:val="left"/>
        <w:rPr/>
      </w:pPr>
      <w:r w:rsidDel="00000000" w:rsidR="00000000" w:rsidRPr="00000000">
        <w:rPr>
          <w:rtl w:val="0"/>
        </w:rPr>
      </w:r>
    </w:p>
    <w:p w:rsidR="00000000" w:rsidDel="00000000" w:rsidP="00000000" w:rsidRDefault="00000000" w:rsidRPr="00000000" w14:paraId="000000A3">
      <w:pPr>
        <w:pStyle w:val="Heading1"/>
        <w:spacing w:before="4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A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course project involves the development of a database management system for a Reference Book, designed to operate on computers running the Windows operating system. The application's scope is software for computers operating on the Windows operating system. The program is implemented using the development tools of the JetBrains Rider environment, using the C# programming language and the WPF graphical subsystem. This system can be expanded in the future by adding new functionality and modifying the user interface.</w:t>
      </w:r>
    </w:p>
    <w:p w:rsidR="00000000" w:rsidDel="00000000" w:rsidP="00000000" w:rsidRDefault="00000000" w:rsidRPr="00000000" w14:paraId="000000A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course project contains 59 pages, 15 figures, 5 tables, 1 appendix, 6 sources</w:t>
      </w:r>
    </w:p>
    <w:p w:rsidR="00000000" w:rsidDel="00000000" w:rsidP="00000000" w:rsidRDefault="00000000" w:rsidRPr="00000000" w14:paraId="000000A6">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DATABASE, DATABASE MANAGEMENT SYSTEM, Rider, WINDOWS, C#, WPF.</w:t>
      </w:r>
    </w:p>
    <w:p w:rsidR="00000000" w:rsidDel="00000000" w:rsidP="00000000" w:rsidRDefault="00000000" w:rsidRPr="00000000" w14:paraId="000000A8">
      <w:pPr>
        <w:spacing w:line="240" w:lineRule="auto"/>
        <w:jc w:val="left"/>
        <w:rPr/>
      </w:pPr>
      <w:r w:rsidDel="00000000" w:rsidR="00000000" w:rsidRPr="00000000">
        <w:rPr>
          <w:rtl w:val="0"/>
        </w:rPr>
      </w:r>
    </w:p>
    <w:p w:rsidR="00000000" w:rsidDel="00000000" w:rsidP="00000000" w:rsidRDefault="00000000" w:rsidRPr="00000000" w14:paraId="000000A9">
      <w:pPr>
        <w:spacing w:line="240" w:lineRule="auto"/>
        <w:jc w:val="left"/>
        <w:rPr/>
      </w:pPr>
      <w:r w:rsidDel="00000000" w:rsidR="00000000" w:rsidRPr="00000000">
        <w:rPr>
          <w:rtl w:val="0"/>
        </w:rPr>
      </w:r>
    </w:p>
    <w:p w:rsidR="00000000" w:rsidDel="00000000" w:rsidP="00000000" w:rsidRDefault="00000000" w:rsidRPr="00000000" w14:paraId="000000AA">
      <w:pPr>
        <w:spacing w:line="240" w:lineRule="auto"/>
        <w:jc w:val="left"/>
        <w:rPr/>
      </w:pPr>
      <w:r w:rsidDel="00000000" w:rsidR="00000000" w:rsidRPr="00000000">
        <w:rPr>
          <w:rtl w:val="0"/>
        </w:rPr>
      </w:r>
    </w:p>
    <w:p w:rsidR="00000000" w:rsidDel="00000000" w:rsidP="00000000" w:rsidRDefault="00000000" w:rsidRPr="00000000" w14:paraId="000000AB">
      <w:pPr>
        <w:spacing w:line="240" w:lineRule="auto"/>
        <w:jc w:val="left"/>
        <w:rPr/>
      </w:pPr>
      <w:r w:rsidDel="00000000" w:rsidR="00000000" w:rsidRPr="00000000">
        <w:rPr>
          <w:rtl w:val="0"/>
        </w:rPr>
      </w:r>
    </w:p>
    <w:p w:rsidR="00000000" w:rsidDel="00000000" w:rsidP="00000000" w:rsidRDefault="00000000" w:rsidRPr="00000000" w14:paraId="000000AC">
      <w:pPr>
        <w:spacing w:line="240" w:lineRule="auto"/>
        <w:jc w:val="left"/>
        <w:rPr/>
      </w:pPr>
      <w:r w:rsidDel="00000000" w:rsidR="00000000" w:rsidRPr="00000000">
        <w:rPr>
          <w:rtl w:val="0"/>
        </w:rPr>
      </w:r>
    </w:p>
    <w:p w:rsidR="00000000" w:rsidDel="00000000" w:rsidP="00000000" w:rsidRDefault="00000000" w:rsidRPr="00000000" w14:paraId="000000AD">
      <w:pPr>
        <w:spacing w:line="240" w:lineRule="auto"/>
        <w:jc w:val="left"/>
        <w:rPr/>
      </w:pPr>
      <w:r w:rsidDel="00000000" w:rsidR="00000000" w:rsidRPr="00000000">
        <w:rPr>
          <w:rtl w:val="0"/>
        </w:rPr>
      </w:r>
    </w:p>
    <w:p w:rsidR="00000000" w:rsidDel="00000000" w:rsidP="00000000" w:rsidRDefault="00000000" w:rsidRPr="00000000" w14:paraId="000000AE">
      <w:pPr>
        <w:spacing w:line="240" w:lineRule="auto"/>
        <w:jc w:val="left"/>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jc w:val="left"/>
        <w:rPr/>
      </w:pPr>
      <w:r w:rsidDel="00000000" w:rsidR="00000000" w:rsidRPr="00000000">
        <w:rPr>
          <w:rtl w:val="0"/>
        </w:rPr>
      </w:r>
    </w:p>
    <w:p w:rsidR="00000000" w:rsidDel="00000000" w:rsidP="00000000" w:rsidRDefault="00000000" w:rsidRPr="00000000" w14:paraId="000000B1">
      <w:pPr>
        <w:spacing w:line="240" w:lineRule="auto"/>
        <w:jc w:val="left"/>
        <w:rPr/>
      </w:pPr>
      <w:r w:rsidDel="00000000" w:rsidR="00000000" w:rsidRPr="00000000">
        <w:rPr>
          <w:rtl w:val="0"/>
        </w:rPr>
      </w:r>
    </w:p>
    <w:p w:rsidR="00000000" w:rsidDel="00000000" w:rsidP="00000000" w:rsidRDefault="00000000" w:rsidRPr="00000000" w14:paraId="000000B2">
      <w:pPr>
        <w:spacing w:line="240" w:lineRule="auto"/>
        <w:jc w:val="left"/>
        <w:rPr/>
      </w:pPr>
      <w:r w:rsidDel="00000000" w:rsidR="00000000" w:rsidRPr="00000000">
        <w:rPr>
          <w:rtl w:val="0"/>
        </w:rPr>
      </w:r>
    </w:p>
    <w:p w:rsidR="00000000" w:rsidDel="00000000" w:rsidP="00000000" w:rsidRDefault="00000000" w:rsidRPr="00000000" w14:paraId="000000B3">
      <w:pPr>
        <w:spacing w:line="240" w:lineRule="auto"/>
        <w:jc w:val="left"/>
        <w:rPr/>
      </w:pPr>
      <w:r w:rsidDel="00000000" w:rsidR="00000000" w:rsidRPr="00000000">
        <w:rPr>
          <w:rtl w:val="0"/>
        </w:rPr>
      </w:r>
    </w:p>
    <w:p w:rsidR="00000000" w:rsidDel="00000000" w:rsidP="00000000" w:rsidRDefault="00000000" w:rsidRPr="00000000" w14:paraId="000000B4">
      <w:pPr>
        <w:spacing w:line="240" w:lineRule="auto"/>
        <w:jc w:val="left"/>
        <w:rPr/>
      </w:pPr>
      <w:r w:rsidDel="00000000" w:rsidR="00000000" w:rsidRPr="00000000">
        <w:rPr>
          <w:rtl w:val="0"/>
        </w:rPr>
      </w:r>
    </w:p>
    <w:p w:rsidR="00000000" w:rsidDel="00000000" w:rsidP="00000000" w:rsidRDefault="00000000" w:rsidRPr="00000000" w14:paraId="000000B5">
      <w:pPr>
        <w:spacing w:line="240" w:lineRule="auto"/>
        <w:jc w:val="left"/>
        <w:rPr/>
      </w:pPr>
      <w:r w:rsidDel="00000000" w:rsidR="00000000" w:rsidRPr="00000000">
        <w:rPr>
          <w:rtl w:val="0"/>
        </w:rPr>
      </w:r>
    </w:p>
    <w:p w:rsidR="00000000" w:rsidDel="00000000" w:rsidP="00000000" w:rsidRDefault="00000000" w:rsidRPr="00000000" w14:paraId="000000B6">
      <w:pPr>
        <w:spacing w:line="240" w:lineRule="auto"/>
        <w:jc w:val="left"/>
        <w:rPr/>
      </w:pPr>
      <w:r w:rsidDel="00000000" w:rsidR="00000000" w:rsidRPr="00000000">
        <w:rPr>
          <w:rtl w:val="0"/>
        </w:rPr>
      </w:r>
    </w:p>
    <w:p w:rsidR="00000000" w:rsidDel="00000000" w:rsidP="00000000" w:rsidRDefault="00000000" w:rsidRPr="00000000" w14:paraId="000000B7">
      <w:pPr>
        <w:spacing w:line="240" w:lineRule="auto"/>
        <w:jc w:val="left"/>
        <w:rPr/>
      </w:pPr>
      <w:r w:rsidDel="00000000" w:rsidR="00000000" w:rsidRPr="00000000">
        <w:rPr>
          <w:rtl w:val="0"/>
        </w:rPr>
      </w:r>
    </w:p>
    <w:p w:rsidR="00000000" w:rsidDel="00000000" w:rsidP="00000000" w:rsidRDefault="00000000" w:rsidRPr="00000000" w14:paraId="000000B8">
      <w:pPr>
        <w:spacing w:line="240" w:lineRule="auto"/>
        <w:jc w:val="left"/>
        <w:rPr/>
      </w:pPr>
      <w:r w:rsidDel="00000000" w:rsidR="00000000" w:rsidRPr="00000000">
        <w:rPr>
          <w:rtl w:val="0"/>
        </w:rPr>
      </w:r>
    </w:p>
    <w:p w:rsidR="00000000" w:rsidDel="00000000" w:rsidP="00000000" w:rsidRDefault="00000000" w:rsidRPr="00000000" w14:paraId="000000B9">
      <w:pPr>
        <w:spacing w:line="240" w:lineRule="auto"/>
        <w:jc w:val="left"/>
        <w:rPr/>
      </w:pPr>
      <w:r w:rsidDel="00000000" w:rsidR="00000000" w:rsidRPr="00000000">
        <w:rPr>
          <w:rtl w:val="0"/>
        </w:rPr>
      </w:r>
    </w:p>
    <w:p w:rsidR="00000000" w:rsidDel="00000000" w:rsidP="00000000" w:rsidRDefault="00000000" w:rsidRPr="00000000" w14:paraId="000000BA">
      <w:pPr>
        <w:spacing w:line="240" w:lineRule="auto"/>
        <w:jc w:val="left"/>
        <w:rPr/>
      </w:pPr>
      <w:r w:rsidDel="00000000" w:rsidR="00000000" w:rsidRPr="00000000">
        <w:rPr>
          <w:rtl w:val="0"/>
        </w:rPr>
      </w:r>
    </w:p>
    <w:p w:rsidR="00000000" w:rsidDel="00000000" w:rsidP="00000000" w:rsidRDefault="00000000" w:rsidRPr="00000000" w14:paraId="000000BB">
      <w:pPr>
        <w:spacing w:line="240" w:lineRule="auto"/>
        <w:jc w:val="left"/>
        <w:rPr/>
      </w:pPr>
      <w:r w:rsidDel="00000000" w:rsidR="00000000" w:rsidRPr="00000000">
        <w:rPr>
          <w:rtl w:val="0"/>
        </w:rPr>
      </w:r>
    </w:p>
    <w:p w:rsidR="00000000" w:rsidDel="00000000" w:rsidP="00000000" w:rsidRDefault="00000000" w:rsidRPr="00000000" w14:paraId="000000BC">
      <w:pPr>
        <w:spacing w:line="240" w:lineRule="auto"/>
        <w:jc w:val="left"/>
        <w:rPr/>
      </w:pPr>
      <w:r w:rsidDel="00000000" w:rsidR="00000000" w:rsidRPr="00000000">
        <w:rPr>
          <w:rtl w:val="0"/>
        </w:rPr>
      </w:r>
    </w:p>
    <w:p w:rsidR="00000000" w:rsidDel="00000000" w:rsidP="00000000" w:rsidRDefault="00000000" w:rsidRPr="00000000" w14:paraId="000000BD">
      <w:pPr>
        <w:spacing w:line="240" w:lineRule="auto"/>
        <w:jc w:val="left"/>
        <w:rPr/>
      </w:pPr>
      <w:r w:rsidDel="00000000" w:rsidR="00000000" w:rsidRPr="00000000">
        <w:rPr>
          <w:rtl w:val="0"/>
        </w:rPr>
      </w:r>
    </w:p>
    <w:p w:rsidR="00000000" w:rsidDel="00000000" w:rsidP="00000000" w:rsidRDefault="00000000" w:rsidRPr="00000000" w14:paraId="000000BE">
      <w:pPr>
        <w:spacing w:line="240" w:lineRule="auto"/>
        <w:jc w:val="left"/>
        <w:rPr/>
      </w:pPr>
      <w:r w:rsidDel="00000000" w:rsidR="00000000" w:rsidRPr="00000000">
        <w:rPr>
          <w:rtl w:val="0"/>
        </w:rPr>
      </w:r>
    </w:p>
    <w:p w:rsidR="00000000" w:rsidDel="00000000" w:rsidP="00000000" w:rsidRDefault="00000000" w:rsidRPr="00000000" w14:paraId="000000BF">
      <w:pPr>
        <w:spacing w:line="240" w:lineRule="auto"/>
        <w:jc w:val="left"/>
        <w:rPr/>
      </w:pPr>
      <w:r w:rsidDel="00000000" w:rsidR="00000000" w:rsidRPr="00000000">
        <w:rPr>
          <w:rtl w:val="0"/>
        </w:rPr>
      </w:r>
    </w:p>
    <w:p w:rsidR="00000000" w:rsidDel="00000000" w:rsidP="00000000" w:rsidRDefault="00000000" w:rsidRPr="00000000" w14:paraId="000000C0">
      <w:pPr>
        <w:spacing w:line="240" w:lineRule="auto"/>
        <w:jc w:val="left"/>
        <w:rPr/>
      </w:pPr>
      <w:r w:rsidDel="00000000" w:rsidR="00000000" w:rsidRPr="00000000">
        <w:rPr>
          <w:rtl w:val="0"/>
        </w:rPr>
      </w:r>
    </w:p>
    <w:p w:rsidR="00000000" w:rsidDel="00000000" w:rsidP="00000000" w:rsidRDefault="00000000" w:rsidRPr="00000000" w14:paraId="000000C1">
      <w:pPr>
        <w:spacing w:line="240" w:lineRule="auto"/>
        <w:jc w:val="left"/>
        <w:rPr/>
      </w:pPr>
      <w:r w:rsidDel="00000000" w:rsidR="00000000" w:rsidRPr="00000000">
        <w:rPr>
          <w:rtl w:val="0"/>
        </w:rPr>
      </w:r>
    </w:p>
    <w:p w:rsidR="00000000" w:rsidDel="00000000" w:rsidP="00000000" w:rsidRDefault="00000000" w:rsidRPr="00000000" w14:paraId="000000C2">
      <w:pPr>
        <w:spacing w:line="240" w:lineRule="auto"/>
        <w:jc w:val="left"/>
        <w:rPr/>
      </w:pPr>
      <w:r w:rsidDel="00000000" w:rsidR="00000000" w:rsidRPr="00000000">
        <w:rPr>
          <w:rtl w:val="0"/>
        </w:rPr>
      </w:r>
    </w:p>
    <w:p w:rsidR="00000000" w:rsidDel="00000000" w:rsidP="00000000" w:rsidRDefault="00000000" w:rsidRPr="00000000" w14:paraId="000000C3">
      <w:pPr>
        <w:pStyle w:val="Heading1"/>
        <w:spacing w:before="480" w:line="360" w:lineRule="auto"/>
        <w:jc w:val="center"/>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C4">
      <w:pPr>
        <w:keepNext w:val="1"/>
        <w:keepLines w:val="1"/>
        <w:spacing w:before="240" w:line="36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Зміст</w:t>
      </w:r>
    </w:p>
    <w:sdt>
      <w:sdtPr>
        <w:docPartObj>
          <w:docPartGallery w:val="Table of Contents"/>
          <w:docPartUnique w:val="1"/>
        </w:docPartObj>
      </w:sdtPr>
      <w:sdtContent>
        <w:p w:rsidR="00000000" w:rsidDel="00000000" w:rsidP="00000000" w:rsidRDefault="00000000" w:rsidRPr="00000000" w14:paraId="000000C5">
          <w:pPr>
            <w:tabs>
              <w:tab w:val="right" w:leader="none" w:pos="9344"/>
            </w:tabs>
            <w:spacing w:after="100" w:line="36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rtl w:val="0"/>
              </w:rPr>
              <w:t xml:space="preserve">ЗАВДАННЯ</w:t>
            </w:r>
          </w:hyperlink>
          <w:hyperlink r:id="rId7">
            <w:r w:rsidDel="00000000" w:rsidR="00000000" w:rsidRPr="00000000">
              <w:rPr>
                <w:rFonts w:ascii="Calibri" w:cs="Calibri" w:eastAsia="Calibri" w:hAnsi="Calibri"/>
                <w:rtl w:val="0"/>
              </w:rPr>
              <w:tab/>
            </w:r>
          </w:hyperlink>
          <w:hyperlink r:id="rId8">
            <w:r w:rsidDel="00000000" w:rsidR="00000000" w:rsidRPr="00000000">
              <w:rPr>
                <w:rFonts w:ascii="Calibri" w:cs="Calibri" w:eastAsia="Calibri" w:hAnsi="Calibri"/>
                <w:rtl w:val="0"/>
              </w:rPr>
              <w:t xml:space="preserve">2</w:t>
            </w:r>
          </w:hyperlink>
          <w:r w:rsidDel="00000000" w:rsidR="00000000" w:rsidRPr="00000000">
            <w:rPr>
              <w:rtl w:val="0"/>
            </w:rPr>
          </w:r>
        </w:p>
        <w:p w:rsidR="00000000" w:rsidDel="00000000" w:rsidP="00000000" w:rsidRDefault="00000000" w:rsidRPr="00000000" w14:paraId="000000C6">
          <w:pPr>
            <w:tabs>
              <w:tab w:val="right" w:leader="none" w:pos="9344"/>
            </w:tabs>
            <w:spacing w:after="100" w:line="360" w:lineRule="auto"/>
            <w:rPr>
              <w:rFonts w:ascii="Calibri" w:cs="Calibri" w:eastAsia="Calibri" w:hAnsi="Calibri"/>
            </w:rPr>
          </w:pPr>
          <w:hyperlink r:id="rId9">
            <w:r w:rsidDel="00000000" w:rsidR="00000000" w:rsidRPr="00000000">
              <w:rPr>
                <w:rFonts w:ascii="Times New Roman" w:cs="Times New Roman" w:eastAsia="Times New Roman" w:hAnsi="Times New Roman"/>
                <w:rtl w:val="0"/>
              </w:rPr>
              <w:t xml:space="preserve">РЕФЕРАТ</w:t>
            </w:r>
          </w:hyperlink>
          <w:hyperlink r:id="rId10">
            <w:r w:rsidDel="00000000" w:rsidR="00000000" w:rsidRPr="00000000">
              <w:rPr>
                <w:rFonts w:ascii="Calibri" w:cs="Calibri" w:eastAsia="Calibri" w:hAnsi="Calibri"/>
                <w:rtl w:val="0"/>
              </w:rPr>
              <w:tab/>
            </w:r>
          </w:hyperlink>
          <w:hyperlink r:id="rId11">
            <w:r w:rsidDel="00000000" w:rsidR="00000000" w:rsidRPr="00000000">
              <w:rPr>
                <w:rFonts w:ascii="Calibri" w:cs="Calibri" w:eastAsia="Calibri" w:hAnsi="Calibri"/>
                <w:rtl w:val="0"/>
              </w:rPr>
              <w:t xml:space="preserve">3</w:t>
            </w:r>
          </w:hyperlink>
          <w:r w:rsidDel="00000000" w:rsidR="00000000" w:rsidRPr="00000000">
            <w:rPr>
              <w:rtl w:val="0"/>
            </w:rPr>
          </w:r>
        </w:p>
        <w:p w:rsidR="00000000" w:rsidDel="00000000" w:rsidP="00000000" w:rsidRDefault="00000000" w:rsidRPr="00000000" w14:paraId="000000C7">
          <w:pPr>
            <w:tabs>
              <w:tab w:val="right" w:leader="none" w:pos="9344"/>
            </w:tabs>
            <w:spacing w:after="100" w:line="360" w:lineRule="auto"/>
            <w:rPr>
              <w:rFonts w:ascii="Calibri" w:cs="Calibri" w:eastAsia="Calibri" w:hAnsi="Calibri"/>
            </w:rPr>
          </w:pPr>
          <w:hyperlink r:id="rId12">
            <w:r w:rsidDel="00000000" w:rsidR="00000000" w:rsidRPr="00000000">
              <w:rPr>
                <w:rFonts w:ascii="Times New Roman" w:cs="Times New Roman" w:eastAsia="Times New Roman" w:hAnsi="Times New Roman"/>
                <w:rtl w:val="0"/>
              </w:rPr>
              <w:t xml:space="preserve">SUMMARY</w:t>
            </w:r>
          </w:hyperlink>
          <w:hyperlink r:id="rId13">
            <w:r w:rsidDel="00000000" w:rsidR="00000000" w:rsidRPr="00000000">
              <w:rPr>
                <w:rFonts w:ascii="Calibri" w:cs="Calibri" w:eastAsia="Calibri" w:hAnsi="Calibri"/>
                <w:rtl w:val="0"/>
              </w:rPr>
              <w:tab/>
            </w:r>
          </w:hyperlink>
          <w:hyperlink r:id="rId14">
            <w:r w:rsidDel="00000000" w:rsidR="00000000" w:rsidRPr="00000000">
              <w:rPr>
                <w:rFonts w:ascii="Calibri" w:cs="Calibri" w:eastAsia="Calibri" w:hAnsi="Calibri"/>
                <w:rtl w:val="0"/>
              </w:rPr>
              <w:t xml:space="preserve">4</w:t>
            </w:r>
          </w:hyperlink>
          <w:r w:rsidDel="00000000" w:rsidR="00000000" w:rsidRPr="00000000">
            <w:rPr>
              <w:rtl w:val="0"/>
            </w:rPr>
          </w:r>
        </w:p>
        <w:p w:rsidR="00000000" w:rsidDel="00000000" w:rsidP="00000000" w:rsidRDefault="00000000" w:rsidRPr="00000000" w14:paraId="000000C8">
          <w:pPr>
            <w:tabs>
              <w:tab w:val="right" w:leader="none" w:pos="9344"/>
            </w:tabs>
            <w:spacing w:after="100" w:line="360" w:lineRule="auto"/>
            <w:rPr>
              <w:rFonts w:ascii="Calibri" w:cs="Calibri" w:eastAsia="Calibri" w:hAnsi="Calibri"/>
            </w:rPr>
          </w:pPr>
          <w:hyperlink r:id="rId15">
            <w:r w:rsidDel="00000000" w:rsidR="00000000" w:rsidRPr="00000000">
              <w:rPr>
                <w:rFonts w:ascii="Times New Roman" w:cs="Times New Roman" w:eastAsia="Times New Roman" w:hAnsi="Times New Roman"/>
                <w:rtl w:val="0"/>
              </w:rPr>
              <w:t xml:space="preserve">ЗМІСТ</w:t>
            </w:r>
          </w:hyperlink>
          <w:hyperlink r:id="rId16">
            <w:r w:rsidDel="00000000" w:rsidR="00000000" w:rsidRPr="00000000">
              <w:rPr>
                <w:rFonts w:ascii="Calibri" w:cs="Calibri" w:eastAsia="Calibri" w:hAnsi="Calibri"/>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leader="none" w:pos="9344"/>
            </w:tabs>
            <w:spacing w:after="100" w:line="360" w:lineRule="auto"/>
            <w:rPr>
              <w:rFonts w:ascii="Calibri" w:cs="Calibri" w:eastAsia="Calibri" w:hAnsi="Calibri"/>
            </w:rPr>
          </w:pPr>
          <w:hyperlink r:id="rId17">
            <w:r w:rsidDel="00000000" w:rsidR="00000000" w:rsidRPr="00000000">
              <w:rPr>
                <w:rFonts w:ascii="Times New Roman" w:cs="Times New Roman" w:eastAsia="Times New Roman" w:hAnsi="Times New Roman"/>
                <w:rtl w:val="0"/>
              </w:rPr>
              <w:t xml:space="preserve">ПЕРЕЛІК УМОВНИХ ПОЗНАЧЕНЬ</w:t>
            </w:r>
          </w:hyperlink>
          <w:hyperlink r:id="rId18">
            <w:r w:rsidDel="00000000" w:rsidR="00000000" w:rsidRPr="00000000">
              <w:rPr>
                <w:rFonts w:ascii="Calibri" w:cs="Calibri" w:eastAsia="Calibri" w:hAnsi="Calibri"/>
                <w:rtl w:val="0"/>
              </w:rPr>
              <w:tab/>
            </w:r>
          </w:hyperlink>
          <w:hyperlink r:id="rId19">
            <w:r w:rsidDel="00000000" w:rsidR="00000000" w:rsidRPr="00000000">
              <w:rPr>
                <w:rFonts w:ascii="Calibri" w:cs="Calibri" w:eastAsia="Calibri" w:hAnsi="Calibri"/>
                <w:rtl w:val="0"/>
              </w:rPr>
              <w:t xml:space="preserve">5</w:t>
            </w:r>
          </w:hyperlink>
          <w:r w:rsidDel="00000000" w:rsidR="00000000" w:rsidRPr="00000000">
            <w:rPr>
              <w:rtl w:val="0"/>
            </w:rPr>
          </w:r>
        </w:p>
        <w:p w:rsidR="00000000" w:rsidDel="00000000" w:rsidP="00000000" w:rsidRDefault="00000000" w:rsidRPr="00000000" w14:paraId="000000CA">
          <w:pPr>
            <w:tabs>
              <w:tab w:val="left" w:leader="none" w:pos="440"/>
              <w:tab w:val="right" w:leader="none" w:pos="9344"/>
            </w:tabs>
            <w:spacing w:after="100" w:line="360" w:lineRule="auto"/>
            <w:rPr>
              <w:rFonts w:ascii="Calibri" w:cs="Calibri" w:eastAsia="Calibri" w:hAnsi="Calibri"/>
            </w:rPr>
          </w:pPr>
          <w:hyperlink r:id="rId20">
            <w:r w:rsidDel="00000000" w:rsidR="00000000" w:rsidRPr="00000000">
              <w:rPr>
                <w:rFonts w:ascii="Times New Roman" w:cs="Times New Roman" w:eastAsia="Times New Roman" w:hAnsi="Times New Roman"/>
                <w:rtl w:val="0"/>
              </w:rPr>
              <w:t xml:space="preserve">1.</w:t>
            </w:r>
          </w:hyperlink>
          <w:hyperlink r:id="rId21">
            <w:r w:rsidDel="00000000" w:rsidR="00000000" w:rsidRPr="00000000">
              <w:rPr>
                <w:rFonts w:ascii="Calibri" w:cs="Calibri" w:eastAsia="Calibri" w:hAnsi="Calibri"/>
                <w:rtl w:val="0"/>
              </w:rPr>
              <w:tab/>
            </w:r>
          </w:hyperlink>
          <w:hyperlink r:id="rId22">
            <w:r w:rsidDel="00000000" w:rsidR="00000000" w:rsidRPr="00000000">
              <w:rPr>
                <w:rFonts w:ascii="Times New Roman" w:cs="Times New Roman" w:eastAsia="Times New Roman" w:hAnsi="Times New Roman"/>
                <w:rtl w:val="0"/>
              </w:rPr>
              <w:t xml:space="preserve">АРХІТЕКТУРА ТА ФУНКЦІОНАЛЬНІ ПОКАЗНИКИ</w:t>
            </w:r>
          </w:hyperlink>
          <w:hyperlink r:id="rId23">
            <w:r w:rsidDel="00000000" w:rsidR="00000000" w:rsidRPr="00000000">
              <w:rPr>
                <w:rFonts w:ascii="Calibri" w:cs="Calibri" w:eastAsia="Calibri" w:hAnsi="Calibri"/>
                <w:rtl w:val="0"/>
              </w:rPr>
              <w:tab/>
            </w:r>
          </w:hyperlink>
          <w:hyperlink r:id="rId24">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CB">
          <w:pPr>
            <w:tabs>
              <w:tab w:val="right" w:leader="none" w:pos="9344"/>
            </w:tabs>
            <w:spacing w:after="100" w:line="360" w:lineRule="auto"/>
            <w:ind w:left="220" w:firstLine="0"/>
            <w:rPr>
              <w:rFonts w:ascii="Calibri" w:cs="Calibri" w:eastAsia="Calibri" w:hAnsi="Calibri"/>
            </w:rPr>
          </w:pPr>
          <w:hyperlink r:id="rId25">
            <w:r w:rsidDel="00000000" w:rsidR="00000000" w:rsidRPr="00000000">
              <w:rPr>
                <w:rFonts w:ascii="Times New Roman" w:cs="Times New Roman" w:eastAsia="Times New Roman" w:hAnsi="Times New Roman"/>
                <w:rtl w:val="0"/>
              </w:rPr>
              <w:t xml:space="preserve">1.1</w:t>
            </w:r>
          </w:hyperlink>
          <w:hyperlink r:id="rId26">
            <w:r w:rsidDel="00000000" w:rsidR="00000000" w:rsidRPr="00000000">
              <w:rPr>
                <w:rFonts w:ascii="Calibri" w:cs="Calibri" w:eastAsia="Calibri" w:hAnsi="Calibri"/>
                <w:rtl w:val="0"/>
              </w:rPr>
              <w:t xml:space="preserve"> </w:t>
            </w:r>
          </w:hyperlink>
          <w:hyperlink r:id="rId27">
            <w:r w:rsidDel="00000000" w:rsidR="00000000" w:rsidRPr="00000000">
              <w:rPr>
                <w:rFonts w:ascii="Times New Roman" w:cs="Times New Roman" w:eastAsia="Times New Roman" w:hAnsi="Times New Roman"/>
                <w:rtl w:val="0"/>
              </w:rPr>
              <w:t xml:space="preserve">Загальні вимоги до програми</w:t>
            </w:r>
          </w:hyperlink>
          <w:hyperlink r:id="rId28">
            <w:r w:rsidDel="00000000" w:rsidR="00000000" w:rsidRPr="00000000">
              <w:rPr>
                <w:rFonts w:ascii="Calibri" w:cs="Calibri" w:eastAsia="Calibri" w:hAnsi="Calibri"/>
                <w:rtl w:val="0"/>
              </w:rPr>
              <w:tab/>
            </w:r>
          </w:hyperlink>
          <w:hyperlink r:id="rId29">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CC">
          <w:pPr>
            <w:tabs>
              <w:tab w:val="right" w:leader="none" w:pos="9344"/>
            </w:tabs>
            <w:spacing w:after="100" w:line="360" w:lineRule="auto"/>
            <w:ind w:left="440" w:firstLine="0"/>
            <w:rPr>
              <w:rFonts w:ascii="Calibri" w:cs="Calibri" w:eastAsia="Calibri" w:hAnsi="Calibri"/>
            </w:rPr>
          </w:pPr>
          <w:hyperlink r:id="rId30">
            <w:r w:rsidDel="00000000" w:rsidR="00000000" w:rsidRPr="00000000">
              <w:rPr>
                <w:rFonts w:ascii="Times New Roman" w:cs="Times New Roman" w:eastAsia="Times New Roman" w:hAnsi="Times New Roman"/>
                <w:rtl w:val="0"/>
              </w:rPr>
              <w:t xml:space="preserve">1.1.1 Вимоги до графічного інтерфейсу користувача</w:t>
            </w:r>
          </w:hyperlink>
          <w:hyperlink r:id="rId31">
            <w:r w:rsidDel="00000000" w:rsidR="00000000" w:rsidRPr="00000000">
              <w:rPr>
                <w:rFonts w:ascii="Calibri" w:cs="Calibri" w:eastAsia="Calibri" w:hAnsi="Calibri"/>
                <w:rtl w:val="0"/>
              </w:rPr>
              <w:tab/>
            </w:r>
          </w:hyperlink>
          <w:hyperlink r:id="rId32">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CD">
          <w:pPr>
            <w:tabs>
              <w:tab w:val="right" w:leader="none" w:pos="9344"/>
            </w:tabs>
            <w:spacing w:after="100" w:line="360" w:lineRule="auto"/>
            <w:ind w:left="440" w:firstLine="0"/>
            <w:rPr>
              <w:rFonts w:ascii="Calibri" w:cs="Calibri" w:eastAsia="Calibri" w:hAnsi="Calibri"/>
            </w:rPr>
          </w:pPr>
          <w:hyperlink r:id="rId33">
            <w:r w:rsidDel="00000000" w:rsidR="00000000" w:rsidRPr="00000000">
              <w:rPr>
                <w:rFonts w:ascii="Times New Roman" w:cs="Times New Roman" w:eastAsia="Times New Roman" w:hAnsi="Times New Roman"/>
                <w:rtl w:val="0"/>
              </w:rPr>
              <w:t xml:space="preserve">1.1.2  Вимоги до архітектури програми</w:t>
            </w:r>
          </w:hyperlink>
          <w:hyperlink r:id="rId34">
            <w:r w:rsidDel="00000000" w:rsidR="00000000" w:rsidRPr="00000000">
              <w:rPr>
                <w:rFonts w:ascii="Calibri" w:cs="Calibri" w:eastAsia="Calibri" w:hAnsi="Calibri"/>
                <w:rtl w:val="0"/>
              </w:rPr>
              <w:tab/>
            </w:r>
          </w:hyperlink>
          <w:hyperlink r:id="rId35">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CE">
          <w:pPr>
            <w:tabs>
              <w:tab w:val="right" w:leader="none" w:pos="9344"/>
            </w:tabs>
            <w:spacing w:after="100" w:line="360" w:lineRule="auto"/>
            <w:ind w:left="440" w:firstLine="0"/>
            <w:rPr>
              <w:rFonts w:ascii="Calibri" w:cs="Calibri" w:eastAsia="Calibri" w:hAnsi="Calibri"/>
            </w:rPr>
          </w:pPr>
          <w:hyperlink r:id="rId36">
            <w:r w:rsidDel="00000000" w:rsidR="00000000" w:rsidRPr="00000000">
              <w:rPr>
                <w:rFonts w:ascii="Times New Roman" w:cs="Times New Roman" w:eastAsia="Times New Roman" w:hAnsi="Times New Roman"/>
                <w:rtl w:val="0"/>
              </w:rPr>
              <w:t xml:space="preserve">1.1.3 Вимоги до функціональності додатка</w:t>
            </w:r>
          </w:hyperlink>
          <w:hyperlink r:id="rId37">
            <w:r w:rsidDel="00000000" w:rsidR="00000000" w:rsidRPr="00000000">
              <w:rPr>
                <w:rFonts w:ascii="Calibri" w:cs="Calibri" w:eastAsia="Calibri" w:hAnsi="Calibri"/>
                <w:rtl w:val="0"/>
              </w:rPr>
              <w:tab/>
            </w:r>
          </w:hyperlink>
          <w:hyperlink r:id="rId38">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CF">
          <w:pPr>
            <w:tabs>
              <w:tab w:val="right" w:leader="none" w:pos="9344"/>
            </w:tabs>
            <w:spacing w:after="100" w:line="360" w:lineRule="auto"/>
            <w:ind w:left="220" w:firstLine="0"/>
            <w:rPr>
              <w:rFonts w:ascii="Calibri" w:cs="Calibri" w:eastAsia="Calibri" w:hAnsi="Calibri"/>
            </w:rPr>
          </w:pPr>
          <w:hyperlink r:id="rId39">
            <w:r w:rsidDel="00000000" w:rsidR="00000000" w:rsidRPr="00000000">
              <w:rPr>
                <w:rFonts w:ascii="Times New Roman" w:cs="Times New Roman" w:eastAsia="Times New Roman" w:hAnsi="Times New Roman"/>
                <w:rtl w:val="0"/>
              </w:rPr>
              <w:t xml:space="preserve">1.2 Призначення та область застосування</w:t>
            </w:r>
          </w:hyperlink>
          <w:hyperlink r:id="rId40">
            <w:r w:rsidDel="00000000" w:rsidR="00000000" w:rsidRPr="00000000">
              <w:rPr>
                <w:rFonts w:ascii="Calibri" w:cs="Calibri" w:eastAsia="Calibri" w:hAnsi="Calibri"/>
                <w:rtl w:val="0"/>
              </w:rPr>
              <w:tab/>
            </w:r>
          </w:hyperlink>
          <w:hyperlink r:id="rId41">
            <w:r w:rsidDel="00000000" w:rsidR="00000000" w:rsidRPr="00000000">
              <w:rPr>
                <w:rFonts w:ascii="Calibri" w:cs="Calibri" w:eastAsia="Calibri" w:hAnsi="Calibri"/>
                <w:rtl w:val="0"/>
              </w:rPr>
              <w:t xml:space="preserve">8</w:t>
            </w:r>
          </w:hyperlink>
          <w:r w:rsidDel="00000000" w:rsidR="00000000" w:rsidRPr="00000000">
            <w:rPr>
              <w:rtl w:val="0"/>
            </w:rPr>
          </w:r>
        </w:p>
        <w:p w:rsidR="00000000" w:rsidDel="00000000" w:rsidP="00000000" w:rsidRDefault="00000000" w:rsidRPr="00000000" w14:paraId="000000D0">
          <w:pPr>
            <w:tabs>
              <w:tab w:val="right" w:leader="none" w:pos="9344"/>
            </w:tabs>
            <w:spacing w:after="100" w:line="360" w:lineRule="auto"/>
            <w:ind w:left="220" w:firstLine="0"/>
            <w:rPr>
              <w:rFonts w:ascii="Calibri" w:cs="Calibri" w:eastAsia="Calibri" w:hAnsi="Calibri"/>
            </w:rPr>
          </w:pPr>
          <w:hyperlink r:id="rId42">
            <w:r w:rsidDel="00000000" w:rsidR="00000000" w:rsidRPr="00000000">
              <w:rPr>
                <w:rFonts w:ascii="Times New Roman" w:cs="Times New Roman" w:eastAsia="Times New Roman" w:hAnsi="Times New Roman"/>
                <w:rtl w:val="0"/>
              </w:rPr>
              <w:t xml:space="preserve">1.3 Функціональні вимоги</w:t>
            </w:r>
          </w:hyperlink>
          <w:hyperlink r:id="rId43">
            <w:r w:rsidDel="00000000" w:rsidR="00000000" w:rsidRPr="00000000">
              <w:rPr>
                <w:rFonts w:ascii="Calibri" w:cs="Calibri" w:eastAsia="Calibri" w:hAnsi="Calibri"/>
                <w:rtl w:val="0"/>
              </w:rPr>
              <w:tab/>
            </w:r>
          </w:hyperlink>
          <w:hyperlink r:id="rId44">
            <w:r w:rsidDel="00000000" w:rsidR="00000000" w:rsidRPr="00000000">
              <w:rPr>
                <w:rFonts w:ascii="Calibri" w:cs="Calibri" w:eastAsia="Calibri" w:hAnsi="Calibri"/>
                <w:rtl w:val="0"/>
              </w:rPr>
              <w:t xml:space="preserve">8</w:t>
            </w:r>
          </w:hyperlink>
          <w:r w:rsidDel="00000000" w:rsidR="00000000" w:rsidRPr="00000000">
            <w:rPr>
              <w:rtl w:val="0"/>
            </w:rPr>
          </w:r>
        </w:p>
        <w:p w:rsidR="00000000" w:rsidDel="00000000" w:rsidP="00000000" w:rsidRDefault="00000000" w:rsidRPr="00000000" w14:paraId="000000D1">
          <w:pPr>
            <w:tabs>
              <w:tab w:val="left" w:leader="none" w:pos="440"/>
              <w:tab w:val="right" w:leader="none" w:pos="9344"/>
            </w:tabs>
            <w:spacing w:after="100" w:line="360" w:lineRule="auto"/>
            <w:rPr>
              <w:rFonts w:ascii="Calibri" w:cs="Calibri" w:eastAsia="Calibri" w:hAnsi="Calibri"/>
            </w:rPr>
          </w:pPr>
          <w:hyperlink r:id="rId45">
            <w:r w:rsidDel="00000000" w:rsidR="00000000" w:rsidRPr="00000000">
              <w:rPr>
                <w:rFonts w:ascii="Times New Roman" w:cs="Times New Roman" w:eastAsia="Times New Roman" w:hAnsi="Times New Roman"/>
                <w:rtl w:val="0"/>
              </w:rPr>
              <w:t xml:space="preserve">2.</w:t>
            </w:r>
          </w:hyperlink>
          <w:hyperlink r:id="rId46">
            <w:r w:rsidDel="00000000" w:rsidR="00000000" w:rsidRPr="00000000">
              <w:rPr>
                <w:rFonts w:ascii="Calibri" w:cs="Calibri" w:eastAsia="Calibri" w:hAnsi="Calibri"/>
                <w:rtl w:val="0"/>
              </w:rPr>
              <w:tab/>
            </w:r>
          </w:hyperlink>
          <w:hyperlink r:id="rId47">
            <w:r w:rsidDel="00000000" w:rsidR="00000000" w:rsidRPr="00000000">
              <w:rPr>
                <w:rFonts w:ascii="Times New Roman" w:cs="Times New Roman" w:eastAsia="Times New Roman" w:hAnsi="Times New Roman"/>
                <w:rtl w:val="0"/>
              </w:rPr>
              <w:t xml:space="preserve">ОПИС ПРОГРАМИ</w:t>
            </w:r>
          </w:hyperlink>
          <w:hyperlink r:id="rId48">
            <w:r w:rsidDel="00000000" w:rsidR="00000000" w:rsidRPr="00000000">
              <w:rPr>
                <w:rFonts w:ascii="Calibri" w:cs="Calibri" w:eastAsia="Calibri" w:hAnsi="Calibri"/>
                <w:rtl w:val="0"/>
              </w:rPr>
              <w:tab/>
            </w:r>
          </w:hyperlink>
          <w:hyperlink r:id="rId49">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D2">
          <w:pPr>
            <w:tabs>
              <w:tab w:val="right" w:leader="none" w:pos="9344"/>
            </w:tabs>
            <w:spacing w:after="100" w:line="360" w:lineRule="auto"/>
            <w:ind w:left="220" w:firstLine="0"/>
            <w:rPr>
              <w:rFonts w:ascii="Calibri" w:cs="Calibri" w:eastAsia="Calibri" w:hAnsi="Calibri"/>
            </w:rPr>
          </w:pPr>
          <w:hyperlink r:id="rId50">
            <w:r w:rsidDel="00000000" w:rsidR="00000000" w:rsidRPr="00000000">
              <w:rPr>
                <w:rFonts w:ascii="Times New Roman" w:cs="Times New Roman" w:eastAsia="Times New Roman" w:hAnsi="Times New Roman"/>
                <w:rtl w:val="0"/>
              </w:rPr>
              <w:t xml:space="preserve">2.1 Структура програми</w:t>
            </w:r>
          </w:hyperlink>
          <w:hyperlink r:id="rId51">
            <w:r w:rsidDel="00000000" w:rsidR="00000000" w:rsidRPr="00000000">
              <w:rPr>
                <w:rFonts w:ascii="Calibri" w:cs="Calibri" w:eastAsia="Calibri" w:hAnsi="Calibri"/>
                <w:rtl w:val="0"/>
              </w:rPr>
              <w:tab/>
            </w:r>
          </w:hyperlink>
          <w:hyperlink r:id="rId52">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D3">
          <w:pPr>
            <w:tabs>
              <w:tab w:val="right" w:leader="none" w:pos="9344"/>
            </w:tabs>
            <w:spacing w:after="100" w:line="360" w:lineRule="auto"/>
            <w:ind w:left="440" w:firstLine="0"/>
            <w:rPr>
              <w:rFonts w:ascii="Calibri" w:cs="Calibri" w:eastAsia="Calibri" w:hAnsi="Calibri"/>
            </w:rPr>
          </w:pPr>
          <w:hyperlink r:id="rId53">
            <w:r w:rsidDel="00000000" w:rsidR="00000000" w:rsidRPr="00000000">
              <w:rPr>
                <w:rFonts w:ascii="Times New Roman" w:cs="Times New Roman" w:eastAsia="Times New Roman" w:hAnsi="Times New Roman"/>
                <w:rtl w:val="0"/>
              </w:rPr>
              <w:t xml:space="preserve">2.1.1 Модулі програми</w:t>
            </w:r>
          </w:hyperlink>
          <w:hyperlink r:id="rId54">
            <w:r w:rsidDel="00000000" w:rsidR="00000000" w:rsidRPr="00000000">
              <w:rPr>
                <w:rFonts w:ascii="Calibri" w:cs="Calibri" w:eastAsia="Calibri" w:hAnsi="Calibri"/>
                <w:rtl w:val="0"/>
              </w:rPr>
              <w:tab/>
            </w:r>
          </w:hyperlink>
          <w:hyperlink r:id="rId55">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D4">
          <w:pPr>
            <w:tabs>
              <w:tab w:val="right" w:leader="none" w:pos="9344"/>
            </w:tabs>
            <w:spacing w:after="100" w:line="360" w:lineRule="auto"/>
            <w:ind w:left="440" w:firstLine="0"/>
            <w:rPr>
              <w:rFonts w:ascii="Calibri" w:cs="Calibri" w:eastAsia="Calibri" w:hAnsi="Calibri"/>
            </w:rPr>
          </w:pPr>
          <w:hyperlink r:id="rId56">
            <w:r w:rsidDel="00000000" w:rsidR="00000000" w:rsidRPr="00000000">
              <w:rPr>
                <w:rFonts w:ascii="Times New Roman" w:cs="Times New Roman" w:eastAsia="Times New Roman" w:hAnsi="Times New Roman"/>
                <w:rtl w:val="0"/>
              </w:rPr>
              <w:t xml:space="preserve">2.1.2 Алгоритми роботи програми</w:t>
            </w:r>
          </w:hyperlink>
          <w:hyperlink r:id="rId57">
            <w:r w:rsidDel="00000000" w:rsidR="00000000" w:rsidRPr="00000000">
              <w:rPr>
                <w:rFonts w:ascii="Calibri" w:cs="Calibri" w:eastAsia="Calibri" w:hAnsi="Calibri"/>
                <w:rtl w:val="0"/>
              </w:rPr>
              <w:tab/>
            </w:r>
          </w:hyperlink>
          <w:hyperlink r:id="rId58">
            <w:r w:rsidDel="00000000" w:rsidR="00000000" w:rsidRPr="00000000">
              <w:rPr>
                <w:rFonts w:ascii="Calibri" w:cs="Calibri" w:eastAsia="Calibri" w:hAnsi="Calibri"/>
                <w:rtl w:val="0"/>
              </w:rPr>
              <w:t xml:space="preserve">10</w:t>
            </w:r>
          </w:hyperlink>
          <w:r w:rsidDel="00000000" w:rsidR="00000000" w:rsidRPr="00000000">
            <w:rPr>
              <w:rtl w:val="0"/>
            </w:rPr>
          </w:r>
        </w:p>
        <w:p w:rsidR="00000000" w:rsidDel="00000000" w:rsidP="00000000" w:rsidRDefault="00000000" w:rsidRPr="00000000" w14:paraId="000000D5">
          <w:pPr>
            <w:tabs>
              <w:tab w:val="right" w:leader="none" w:pos="9344"/>
            </w:tabs>
            <w:spacing w:after="100" w:line="360" w:lineRule="auto"/>
            <w:ind w:left="220" w:firstLine="0"/>
            <w:rPr>
              <w:rFonts w:ascii="Calibri" w:cs="Calibri" w:eastAsia="Calibri" w:hAnsi="Calibri"/>
            </w:rPr>
          </w:pPr>
          <w:hyperlink r:id="rId59">
            <w:r w:rsidDel="00000000" w:rsidR="00000000" w:rsidRPr="00000000">
              <w:rPr>
                <w:rFonts w:ascii="Times New Roman" w:cs="Times New Roman" w:eastAsia="Times New Roman" w:hAnsi="Times New Roman"/>
                <w:rtl w:val="0"/>
              </w:rPr>
              <w:t xml:space="preserve">2.2 Опис методів програми</w:t>
            </w:r>
          </w:hyperlink>
          <w:hyperlink r:id="rId60">
            <w:r w:rsidDel="00000000" w:rsidR="00000000" w:rsidRPr="00000000">
              <w:rPr>
                <w:rFonts w:ascii="Calibri" w:cs="Calibri" w:eastAsia="Calibri" w:hAnsi="Calibri"/>
                <w:rtl w:val="0"/>
              </w:rPr>
              <w:tab/>
            </w:r>
          </w:hyperlink>
          <w:hyperlink r:id="rId61">
            <w:r w:rsidDel="00000000" w:rsidR="00000000" w:rsidRPr="00000000">
              <w:rPr>
                <w:rFonts w:ascii="Calibri" w:cs="Calibri" w:eastAsia="Calibri" w:hAnsi="Calibri"/>
                <w:rtl w:val="0"/>
              </w:rPr>
              <w:t xml:space="preserve">11</w:t>
            </w:r>
          </w:hyperlink>
          <w:r w:rsidDel="00000000" w:rsidR="00000000" w:rsidRPr="00000000">
            <w:rPr>
              <w:rtl w:val="0"/>
            </w:rPr>
          </w:r>
        </w:p>
        <w:p w:rsidR="00000000" w:rsidDel="00000000" w:rsidP="00000000" w:rsidRDefault="00000000" w:rsidRPr="00000000" w14:paraId="000000D6">
          <w:pPr>
            <w:tabs>
              <w:tab w:val="right" w:leader="none" w:pos="9344"/>
            </w:tabs>
            <w:spacing w:after="100" w:line="360" w:lineRule="auto"/>
            <w:ind w:left="220" w:firstLine="0"/>
            <w:rPr>
              <w:rFonts w:ascii="Calibri" w:cs="Calibri" w:eastAsia="Calibri" w:hAnsi="Calibri"/>
            </w:rPr>
          </w:pPr>
          <w:hyperlink r:id="rId62">
            <w:r w:rsidDel="00000000" w:rsidR="00000000" w:rsidRPr="00000000">
              <w:rPr>
                <w:rFonts w:ascii="Times New Roman" w:cs="Times New Roman" w:eastAsia="Times New Roman" w:hAnsi="Times New Roman"/>
                <w:rtl w:val="0"/>
              </w:rPr>
              <w:t xml:space="preserve">2.3 Програмні засоби</w:t>
            </w:r>
          </w:hyperlink>
          <w:hyperlink r:id="rId63">
            <w:r w:rsidDel="00000000" w:rsidR="00000000" w:rsidRPr="00000000">
              <w:rPr>
                <w:rFonts w:ascii="Calibri" w:cs="Calibri" w:eastAsia="Calibri" w:hAnsi="Calibri"/>
                <w:rtl w:val="0"/>
              </w:rPr>
              <w:tab/>
            </w:r>
          </w:hyperlink>
          <w:hyperlink r:id="rId64">
            <w:r w:rsidDel="00000000" w:rsidR="00000000" w:rsidRPr="00000000">
              <w:rPr>
                <w:rFonts w:ascii="Calibri" w:cs="Calibri" w:eastAsia="Calibri" w:hAnsi="Calibri"/>
                <w:rtl w:val="0"/>
              </w:rPr>
              <w:t xml:space="preserve">16</w:t>
            </w:r>
          </w:hyperlink>
          <w:r w:rsidDel="00000000" w:rsidR="00000000" w:rsidRPr="00000000">
            <w:rPr>
              <w:rtl w:val="0"/>
            </w:rPr>
          </w:r>
        </w:p>
        <w:p w:rsidR="00000000" w:rsidDel="00000000" w:rsidP="00000000" w:rsidRDefault="00000000" w:rsidRPr="00000000" w14:paraId="000000D7">
          <w:pPr>
            <w:tabs>
              <w:tab w:val="right" w:leader="none" w:pos="9344"/>
            </w:tabs>
            <w:spacing w:after="100" w:line="360" w:lineRule="auto"/>
            <w:ind w:left="220" w:firstLine="0"/>
            <w:rPr>
              <w:rFonts w:ascii="Calibri" w:cs="Calibri" w:eastAsia="Calibri" w:hAnsi="Calibri"/>
            </w:rPr>
          </w:pPr>
          <w:hyperlink r:id="rId65">
            <w:r w:rsidDel="00000000" w:rsidR="00000000" w:rsidRPr="00000000">
              <w:rPr>
                <w:rFonts w:ascii="Times New Roman" w:cs="Times New Roman" w:eastAsia="Times New Roman" w:hAnsi="Times New Roman"/>
                <w:rtl w:val="0"/>
              </w:rPr>
              <w:t xml:space="preserve">2.4 Опис користувацького інтерфейсу</w:t>
            </w:r>
          </w:hyperlink>
          <w:hyperlink r:id="rId66">
            <w:r w:rsidDel="00000000" w:rsidR="00000000" w:rsidRPr="00000000">
              <w:rPr>
                <w:rFonts w:ascii="Calibri" w:cs="Calibri" w:eastAsia="Calibri" w:hAnsi="Calibri"/>
                <w:rtl w:val="0"/>
              </w:rPr>
              <w:tab/>
            </w:r>
          </w:hyperlink>
          <w:hyperlink r:id="rId67">
            <w:r w:rsidDel="00000000" w:rsidR="00000000" w:rsidRPr="00000000">
              <w:rPr>
                <w:rFonts w:ascii="Calibri" w:cs="Calibri" w:eastAsia="Calibri" w:hAnsi="Calibri"/>
                <w:rtl w:val="0"/>
              </w:rPr>
              <w:t xml:space="preserve">17</w:t>
            </w:r>
          </w:hyperlink>
          <w:r w:rsidDel="00000000" w:rsidR="00000000" w:rsidRPr="00000000">
            <w:rPr>
              <w:rtl w:val="0"/>
            </w:rPr>
          </w:r>
        </w:p>
        <w:p w:rsidR="00000000" w:rsidDel="00000000" w:rsidP="00000000" w:rsidRDefault="00000000" w:rsidRPr="00000000" w14:paraId="000000D8">
          <w:pPr>
            <w:tabs>
              <w:tab w:val="right" w:leader="none" w:pos="9344"/>
            </w:tabs>
            <w:spacing w:after="100" w:line="360" w:lineRule="auto"/>
            <w:rPr>
              <w:rFonts w:ascii="Calibri" w:cs="Calibri" w:eastAsia="Calibri" w:hAnsi="Calibri"/>
            </w:rPr>
          </w:pPr>
          <w:hyperlink r:id="rId68">
            <w:r w:rsidDel="00000000" w:rsidR="00000000" w:rsidRPr="00000000">
              <w:rPr>
                <w:rFonts w:ascii="Times New Roman" w:cs="Times New Roman" w:eastAsia="Times New Roman" w:hAnsi="Times New Roman"/>
                <w:rtl w:val="0"/>
              </w:rPr>
              <w:t xml:space="preserve">ВИСНОВКИ</w:t>
            </w:r>
          </w:hyperlink>
          <w:hyperlink r:id="rId69">
            <w:r w:rsidDel="00000000" w:rsidR="00000000" w:rsidRPr="00000000">
              <w:rPr>
                <w:rFonts w:ascii="Calibri" w:cs="Calibri" w:eastAsia="Calibri" w:hAnsi="Calibri"/>
                <w:rtl w:val="0"/>
              </w:rPr>
              <w:tab/>
            </w:r>
          </w:hyperlink>
          <w:hyperlink r:id="rId70">
            <w:r w:rsidDel="00000000" w:rsidR="00000000" w:rsidRPr="00000000">
              <w:rPr>
                <w:rFonts w:ascii="Calibri" w:cs="Calibri" w:eastAsia="Calibri" w:hAnsi="Calibri"/>
                <w:rtl w:val="0"/>
              </w:rPr>
              <w:t xml:space="preserve">25</w:t>
            </w:r>
          </w:hyperlink>
          <w:r w:rsidDel="00000000" w:rsidR="00000000" w:rsidRPr="00000000">
            <w:rPr>
              <w:rtl w:val="0"/>
            </w:rPr>
          </w:r>
        </w:p>
        <w:p w:rsidR="00000000" w:rsidDel="00000000" w:rsidP="00000000" w:rsidRDefault="00000000" w:rsidRPr="00000000" w14:paraId="000000D9">
          <w:pPr>
            <w:tabs>
              <w:tab w:val="right" w:leader="none" w:pos="9344"/>
            </w:tabs>
            <w:spacing w:after="100" w:line="360" w:lineRule="auto"/>
            <w:rPr>
              <w:rFonts w:ascii="Calibri" w:cs="Calibri" w:eastAsia="Calibri" w:hAnsi="Calibri"/>
            </w:rPr>
          </w:pPr>
          <w:hyperlink r:id="rId71">
            <w:r w:rsidDel="00000000" w:rsidR="00000000" w:rsidRPr="00000000">
              <w:rPr>
                <w:rFonts w:ascii="Times New Roman" w:cs="Times New Roman" w:eastAsia="Times New Roman" w:hAnsi="Times New Roman"/>
                <w:rtl w:val="0"/>
              </w:rPr>
              <w:t xml:space="preserve">СПИСОК ВИКОРИСТАНИХ ДЖЕРЕЛ</w:t>
            </w:r>
          </w:hyperlink>
          <w:hyperlink r:id="rId72">
            <w:r w:rsidDel="00000000" w:rsidR="00000000" w:rsidRPr="00000000">
              <w:rPr>
                <w:rFonts w:ascii="Calibri" w:cs="Calibri" w:eastAsia="Calibri" w:hAnsi="Calibri"/>
                <w:rtl w:val="0"/>
              </w:rPr>
              <w:tab/>
            </w:r>
          </w:hyperlink>
          <w:hyperlink r:id="rId73">
            <w:r w:rsidDel="00000000" w:rsidR="00000000" w:rsidRPr="00000000">
              <w:rPr>
                <w:rFonts w:ascii="Calibri" w:cs="Calibri" w:eastAsia="Calibri" w:hAnsi="Calibri"/>
                <w:rtl w:val="0"/>
              </w:rPr>
              <w:t xml:space="preserve">26</w:t>
            </w:r>
          </w:hyperlink>
          <w:r w:rsidDel="00000000" w:rsidR="00000000" w:rsidRPr="00000000">
            <w:rPr>
              <w:rtl w:val="0"/>
            </w:rPr>
          </w:r>
        </w:p>
        <w:p w:rsidR="00000000" w:rsidDel="00000000" w:rsidP="00000000" w:rsidRDefault="00000000" w:rsidRPr="00000000" w14:paraId="000000DA">
          <w:pPr>
            <w:tabs>
              <w:tab w:val="right" w:leader="none" w:pos="9344"/>
            </w:tabs>
            <w:spacing w:after="100" w:line="360" w:lineRule="auto"/>
            <w:rPr>
              <w:rFonts w:ascii="Calibri" w:cs="Calibri" w:eastAsia="Calibri" w:hAnsi="Calibri"/>
            </w:rPr>
          </w:pPr>
          <w:hyperlink r:id="rId74">
            <w:r w:rsidDel="00000000" w:rsidR="00000000" w:rsidRPr="00000000">
              <w:rPr>
                <w:rFonts w:ascii="Times New Roman" w:cs="Times New Roman" w:eastAsia="Times New Roman" w:hAnsi="Times New Roman"/>
                <w:rtl w:val="0"/>
              </w:rPr>
              <w:t xml:space="preserve">ДОДАТКИ</w:t>
            </w:r>
          </w:hyperlink>
          <w:hyperlink r:id="rId75">
            <w:r w:rsidDel="00000000" w:rsidR="00000000" w:rsidRPr="00000000">
              <w:rPr>
                <w:rFonts w:ascii="Calibri" w:cs="Calibri" w:eastAsia="Calibri" w:hAnsi="Calibri"/>
                <w:rtl w:val="0"/>
              </w:rPr>
              <w:tab/>
            </w:r>
          </w:hyperlink>
          <w:hyperlink r:id="rId76">
            <w:r w:rsidDel="00000000" w:rsidR="00000000" w:rsidRPr="00000000">
              <w:rPr>
                <w:rFonts w:ascii="Calibri" w:cs="Calibri" w:eastAsia="Calibri" w:hAnsi="Calibri"/>
                <w:rtl w:val="0"/>
              </w:rPr>
              <w:t xml:space="preserve">27</w:t>
            </w:r>
          </w:hyperlink>
          <w:r w:rsidDel="00000000" w:rsidR="00000000" w:rsidRPr="00000000">
            <w:rPr>
              <w:rtl w:val="0"/>
            </w:rPr>
          </w:r>
        </w:p>
        <w:p w:rsidR="00000000" w:rsidDel="00000000" w:rsidP="00000000" w:rsidRDefault="00000000" w:rsidRPr="00000000" w14:paraId="000000DB">
          <w:pPr>
            <w:tabs>
              <w:tab w:val="right" w:leader="none" w:pos="9344"/>
            </w:tabs>
            <w:spacing w:after="100" w:line="360" w:lineRule="auto"/>
            <w:ind w:left="220" w:firstLine="0"/>
            <w:rPr>
              <w:rFonts w:ascii="Calibri" w:cs="Calibri" w:eastAsia="Calibri" w:hAnsi="Calibri"/>
            </w:rPr>
          </w:pPr>
          <w:hyperlink r:id="rId77">
            <w:r w:rsidDel="00000000" w:rsidR="00000000" w:rsidRPr="00000000">
              <w:rPr>
                <w:rFonts w:ascii="Times New Roman" w:cs="Times New Roman" w:eastAsia="Times New Roman" w:hAnsi="Times New Roman"/>
                <w:rtl w:val="0"/>
              </w:rPr>
              <w:t xml:space="preserve">ДОДАТОК А. Скролінг (текст) програми</w:t>
            </w:r>
          </w:hyperlink>
          <w:hyperlink r:id="rId78">
            <w:r w:rsidDel="00000000" w:rsidR="00000000" w:rsidRPr="00000000">
              <w:rPr>
                <w:rFonts w:ascii="Calibri" w:cs="Calibri" w:eastAsia="Calibri" w:hAnsi="Calibri"/>
                <w:rtl w:val="0"/>
              </w:rPr>
              <w:tab/>
            </w:r>
          </w:hyperlink>
          <w:hyperlink r:id="rId79">
            <w:r w:rsidDel="00000000" w:rsidR="00000000" w:rsidRPr="00000000">
              <w:rPr>
                <w:rFonts w:ascii="Calibri" w:cs="Calibri" w:eastAsia="Calibri" w:hAnsi="Calibri"/>
                <w:rtl w:val="0"/>
              </w:rPr>
              <w:t xml:space="preserve">27</w:t>
            </w:r>
          </w:hyperlink>
          <w:r w:rsidDel="00000000" w:rsidR="00000000" w:rsidRPr="00000000">
            <w:rPr>
              <w:rtl w:val="0"/>
            </w:rPr>
          </w:r>
        </w:p>
        <w:p w:rsidR="00000000" w:rsidDel="00000000" w:rsidP="00000000" w:rsidRDefault="00000000" w:rsidRPr="00000000" w14:paraId="000000DC">
          <w:pPr>
            <w:spacing w:after="200" w:line="360"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D">
      <w:pPr>
        <w:spacing w:line="360" w:lineRule="auto"/>
        <w:jc w:val="both"/>
        <w:rPr/>
      </w:pPr>
      <w:r w:rsidDel="00000000" w:rsidR="00000000" w:rsidRPr="00000000">
        <w:rPr>
          <w:rtl w:val="0"/>
        </w:rPr>
      </w:r>
    </w:p>
    <w:p w:rsidR="00000000" w:rsidDel="00000000" w:rsidP="00000000" w:rsidRDefault="00000000" w:rsidRPr="00000000" w14:paraId="000000DE">
      <w:pPr>
        <w:pStyle w:val="Heading1"/>
        <w:spacing w:before="480" w:line="360" w:lineRule="auto"/>
        <w:jc w:val="center"/>
        <w:rPr>
          <w:rFonts w:ascii="Times New Roman" w:cs="Times New Roman" w:eastAsia="Times New Roman" w:hAnsi="Times New Roman"/>
          <w:b w:val="1"/>
          <w:sz w:val="28"/>
          <w:szCs w:val="28"/>
        </w:rPr>
      </w:pPr>
      <w:bookmarkStart w:colFirst="0" w:colLast="0" w:name="_8b4rm6r7l1vs" w:id="3"/>
      <w:bookmarkEnd w:id="3"/>
      <w:r w:rsidDel="00000000" w:rsidR="00000000" w:rsidRPr="00000000">
        <w:rPr>
          <w:rFonts w:ascii="Times New Roman" w:cs="Times New Roman" w:eastAsia="Times New Roman" w:hAnsi="Times New Roman"/>
          <w:b w:val="1"/>
          <w:sz w:val="28"/>
          <w:szCs w:val="28"/>
          <w:rtl w:val="0"/>
        </w:rPr>
        <w:t xml:space="preserve">ПЕРЕЛІК УМОВНИХ ПОЗНАЧЕНЬ</w:t>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СУБД – система управління базою даних.</w:t>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 операційна система.</w:t>
      </w:r>
    </w:p>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БД – база даних.</w:t>
      </w:r>
    </w:p>
    <w:p w:rsidR="00000000" w:rsidDel="00000000" w:rsidP="00000000" w:rsidRDefault="00000000" w:rsidRPr="00000000" w14:paraId="000000E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WF – Windows Form</w:t>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 graphical user interface (графічний інтерфейс користувача).</w:t>
      </w:r>
    </w:p>
    <w:p w:rsidR="00000000" w:rsidDel="00000000" w:rsidP="00000000" w:rsidRDefault="00000000" w:rsidRPr="00000000" w14:paraId="000000E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 – integrated development environment (інтегроване середовище розробки).</w:t>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Rider - IDE</w:t>
      </w:r>
    </w:p>
    <w:p w:rsidR="00000000" w:rsidDel="00000000" w:rsidP="00000000" w:rsidRDefault="00000000" w:rsidRPr="00000000" w14:paraId="000000E6">
      <w:pPr>
        <w:spacing w:line="360" w:lineRule="auto"/>
        <w:jc w:val="both"/>
        <w:rPr/>
      </w:pPr>
      <w:r w:rsidDel="00000000" w:rsidR="00000000" w:rsidRPr="00000000">
        <w:rPr>
          <w:rtl w:val="0"/>
        </w:rPr>
      </w:r>
    </w:p>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spacing w:line="360" w:lineRule="auto"/>
        <w:jc w:val="both"/>
        <w:rPr/>
      </w:pPr>
      <w:r w:rsidDel="00000000" w:rsidR="00000000" w:rsidRPr="00000000">
        <w:rPr>
          <w:rtl w:val="0"/>
        </w:rPr>
      </w:r>
    </w:p>
    <w:p w:rsidR="00000000" w:rsidDel="00000000" w:rsidP="00000000" w:rsidRDefault="00000000" w:rsidRPr="00000000" w14:paraId="000000E9">
      <w:pPr>
        <w:spacing w:line="360" w:lineRule="auto"/>
        <w:jc w:val="both"/>
        <w:rPr/>
      </w:pPr>
      <w:r w:rsidDel="00000000" w:rsidR="00000000" w:rsidRPr="00000000">
        <w:rPr>
          <w:rtl w:val="0"/>
        </w:rPr>
      </w:r>
    </w:p>
    <w:p w:rsidR="00000000" w:rsidDel="00000000" w:rsidP="00000000" w:rsidRDefault="00000000" w:rsidRPr="00000000" w14:paraId="000000EA">
      <w:pPr>
        <w:spacing w:line="360" w:lineRule="auto"/>
        <w:jc w:val="both"/>
        <w:rPr/>
      </w:pPr>
      <w:r w:rsidDel="00000000" w:rsidR="00000000" w:rsidRPr="00000000">
        <w:rPr>
          <w:rtl w:val="0"/>
        </w:rPr>
      </w:r>
    </w:p>
    <w:p w:rsidR="00000000" w:rsidDel="00000000" w:rsidP="00000000" w:rsidRDefault="00000000" w:rsidRPr="00000000" w14:paraId="000000EB">
      <w:pPr>
        <w:spacing w:line="360" w:lineRule="auto"/>
        <w:jc w:val="both"/>
        <w:rPr/>
      </w:pPr>
      <w:r w:rsidDel="00000000" w:rsidR="00000000" w:rsidRPr="00000000">
        <w:rPr>
          <w:rtl w:val="0"/>
        </w:rPr>
      </w:r>
    </w:p>
    <w:p w:rsidR="00000000" w:rsidDel="00000000" w:rsidP="00000000" w:rsidRDefault="00000000" w:rsidRPr="00000000" w14:paraId="000000EC">
      <w:pPr>
        <w:spacing w:line="360" w:lineRule="auto"/>
        <w:jc w:val="both"/>
        <w:rPr/>
      </w:pPr>
      <w:r w:rsidDel="00000000" w:rsidR="00000000" w:rsidRPr="00000000">
        <w:rPr>
          <w:rtl w:val="0"/>
        </w:rPr>
      </w:r>
    </w:p>
    <w:p w:rsidR="00000000" w:rsidDel="00000000" w:rsidP="00000000" w:rsidRDefault="00000000" w:rsidRPr="00000000" w14:paraId="000000ED">
      <w:pPr>
        <w:spacing w:line="360" w:lineRule="auto"/>
        <w:jc w:val="both"/>
        <w:rPr/>
      </w:pPr>
      <w:r w:rsidDel="00000000" w:rsidR="00000000" w:rsidRPr="00000000">
        <w:rPr>
          <w:rtl w:val="0"/>
        </w:rPr>
      </w:r>
    </w:p>
    <w:p w:rsidR="00000000" w:rsidDel="00000000" w:rsidP="00000000" w:rsidRDefault="00000000" w:rsidRPr="00000000" w14:paraId="000000EE">
      <w:pPr>
        <w:spacing w:line="360" w:lineRule="auto"/>
        <w:jc w:val="both"/>
        <w:rPr/>
      </w:pPr>
      <w:r w:rsidDel="00000000" w:rsidR="00000000" w:rsidRPr="00000000">
        <w:rPr>
          <w:rtl w:val="0"/>
        </w:rPr>
      </w:r>
    </w:p>
    <w:p w:rsidR="00000000" w:rsidDel="00000000" w:rsidP="00000000" w:rsidRDefault="00000000" w:rsidRPr="00000000" w14:paraId="000000EF">
      <w:pPr>
        <w:spacing w:line="360" w:lineRule="auto"/>
        <w:jc w:val="both"/>
        <w:rPr/>
      </w:pPr>
      <w:r w:rsidDel="00000000" w:rsidR="00000000" w:rsidRPr="00000000">
        <w:rPr>
          <w:rtl w:val="0"/>
        </w:rPr>
      </w:r>
    </w:p>
    <w:p w:rsidR="00000000" w:rsidDel="00000000" w:rsidP="00000000" w:rsidRDefault="00000000" w:rsidRPr="00000000" w14:paraId="000000F0">
      <w:pPr>
        <w:spacing w:line="360" w:lineRule="auto"/>
        <w:jc w:val="both"/>
        <w:rPr/>
      </w:pPr>
      <w:r w:rsidDel="00000000" w:rsidR="00000000" w:rsidRPr="00000000">
        <w:rPr>
          <w:rtl w:val="0"/>
        </w:rPr>
      </w:r>
    </w:p>
    <w:p w:rsidR="00000000" w:rsidDel="00000000" w:rsidP="00000000" w:rsidRDefault="00000000" w:rsidRPr="00000000" w14:paraId="000000F1">
      <w:pPr>
        <w:spacing w:line="360" w:lineRule="auto"/>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rtl w:val="0"/>
        </w:rPr>
      </w:r>
    </w:p>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spacing w:line="360" w:lineRule="auto"/>
        <w:jc w:val="both"/>
        <w:rPr/>
      </w:pP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spacing w:line="360" w:lineRule="auto"/>
        <w:jc w:val="both"/>
        <w:rPr/>
      </w:pPr>
      <w:r w:rsidDel="00000000" w:rsidR="00000000" w:rsidRPr="00000000">
        <w:rPr>
          <w:rtl w:val="0"/>
        </w:rPr>
      </w:r>
    </w:p>
    <w:p w:rsidR="00000000" w:rsidDel="00000000" w:rsidP="00000000" w:rsidRDefault="00000000" w:rsidRPr="00000000" w14:paraId="000000FB">
      <w:pPr>
        <w:spacing w:line="360" w:lineRule="auto"/>
        <w:jc w:val="both"/>
        <w:rPr/>
      </w:pPr>
      <w:r w:rsidDel="00000000" w:rsidR="00000000" w:rsidRPr="00000000">
        <w:rPr>
          <w:rtl w:val="0"/>
        </w:rPr>
      </w:r>
    </w:p>
    <w:p w:rsidR="00000000" w:rsidDel="00000000" w:rsidP="00000000" w:rsidRDefault="00000000" w:rsidRPr="00000000" w14:paraId="000000FC">
      <w:pPr>
        <w:spacing w:line="360" w:lineRule="auto"/>
        <w:jc w:val="both"/>
        <w:rPr/>
      </w:pPr>
      <w:r w:rsidDel="00000000" w:rsidR="00000000" w:rsidRPr="00000000">
        <w:rPr>
          <w:rtl w:val="0"/>
        </w:rPr>
      </w:r>
    </w:p>
    <w:p w:rsidR="00000000" w:rsidDel="00000000" w:rsidP="00000000" w:rsidRDefault="00000000" w:rsidRPr="00000000" w14:paraId="000000FD">
      <w:pPr>
        <w:spacing w:line="360" w:lineRule="auto"/>
        <w:jc w:val="both"/>
        <w:rPr/>
      </w:pPr>
      <w:r w:rsidDel="00000000" w:rsidR="00000000" w:rsidRPr="00000000">
        <w:rPr>
          <w:rtl w:val="0"/>
        </w:rPr>
      </w:r>
    </w:p>
    <w:p w:rsidR="00000000" w:rsidDel="00000000" w:rsidP="00000000" w:rsidRDefault="00000000" w:rsidRPr="00000000" w14:paraId="000000FE">
      <w:pPr>
        <w:spacing w:line="360" w:lineRule="auto"/>
        <w:jc w:val="both"/>
        <w:rPr/>
      </w:pPr>
      <w:r w:rsidDel="00000000" w:rsidR="00000000" w:rsidRPr="00000000">
        <w:rPr>
          <w:rtl w:val="0"/>
        </w:rPr>
      </w:r>
    </w:p>
    <w:p w:rsidR="00000000" w:rsidDel="00000000" w:rsidP="00000000" w:rsidRDefault="00000000" w:rsidRPr="00000000" w14:paraId="000000FF">
      <w:pPr>
        <w:pStyle w:val="Heading1"/>
        <w:numPr>
          <w:ilvl w:val="0"/>
          <w:numId w:val="8"/>
        </w:numPr>
        <w:spacing w:before="480" w:line="360" w:lineRule="auto"/>
        <w:ind w:left="720" w:hanging="360"/>
        <w:rPr>
          <w:rFonts w:ascii="Times New Roman" w:cs="Times New Roman" w:eastAsia="Times New Roman" w:hAnsi="Times New Roman"/>
          <w:b w:val="1"/>
          <w:sz w:val="28"/>
          <w:szCs w:val="28"/>
        </w:rPr>
      </w:pPr>
      <w:bookmarkStart w:colFirst="0" w:colLast="0" w:name="_rdcmaasf150a" w:id="4"/>
      <w:bookmarkEnd w:id="4"/>
      <w:r w:rsidDel="00000000" w:rsidR="00000000" w:rsidRPr="00000000">
        <w:rPr>
          <w:rFonts w:ascii="Times New Roman" w:cs="Times New Roman" w:eastAsia="Times New Roman" w:hAnsi="Times New Roman"/>
          <w:b w:val="1"/>
          <w:sz w:val="28"/>
          <w:szCs w:val="28"/>
          <w:rtl w:val="0"/>
        </w:rPr>
        <w:t xml:space="preserve">АРХІТЕКТУРА ТА ФУНКЦІОНАЛЬНІ ПОКАЗНИКИ</w:t>
      </w:r>
    </w:p>
    <w:p w:rsidR="00000000" w:rsidDel="00000000" w:rsidP="00000000" w:rsidRDefault="00000000" w:rsidRPr="00000000" w14:paraId="0000010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pStyle w:val="Heading2"/>
        <w:spacing w:after="80" w:line="360" w:lineRule="auto"/>
        <w:ind w:left="567" w:firstLine="0"/>
        <w:rPr>
          <w:rFonts w:ascii="Calibri" w:cs="Calibri" w:eastAsia="Calibri" w:hAnsi="Calibri"/>
          <w:b w:val="1"/>
          <w:sz w:val="36"/>
          <w:szCs w:val="36"/>
        </w:rPr>
      </w:pPr>
      <w:bookmarkStart w:colFirst="0" w:colLast="0" w:name="_3dy6vkm" w:id="5"/>
      <w:bookmarkEnd w:id="5"/>
      <w:r w:rsidDel="00000000" w:rsidR="00000000" w:rsidRPr="00000000">
        <w:rPr>
          <w:rFonts w:ascii="Calibri" w:cs="Calibri" w:eastAsia="Calibri" w:hAnsi="Calibri"/>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Calibri" w:cs="Calibri" w:eastAsia="Calibri" w:hAnsi="Calibri"/>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Загальні вимоги до програми</w:t>
      </w:r>
      <w:r w:rsidDel="00000000" w:rsidR="00000000" w:rsidRPr="00000000">
        <w:rPr>
          <w:rtl w:val="0"/>
        </w:rPr>
      </w:r>
    </w:p>
    <w:p w:rsidR="00000000" w:rsidDel="00000000" w:rsidP="00000000" w:rsidRDefault="00000000" w:rsidRPr="00000000" w14:paraId="00000102">
      <w:pPr>
        <w:pStyle w:val="Heading3"/>
        <w:spacing w:before="280" w:line="360" w:lineRule="auto"/>
        <w:ind w:left="993" w:firstLine="0"/>
        <w:rPr>
          <w:rFonts w:ascii="Times New Roman" w:cs="Times New Roman" w:eastAsia="Times New Roman" w:hAnsi="Times New Roman"/>
          <w:b w:val="1"/>
          <w:color w:val="000000"/>
        </w:rPr>
      </w:pPr>
      <w:bookmarkStart w:colFirst="0" w:colLast="0" w:name="_1t3h5sf" w:id="6"/>
      <w:bookmarkEnd w:id="6"/>
      <w:r w:rsidDel="00000000" w:rsidR="00000000" w:rsidRPr="00000000">
        <w:rPr>
          <w:rFonts w:ascii="Times New Roman" w:cs="Times New Roman" w:eastAsia="Times New Roman" w:hAnsi="Times New Roman"/>
          <w:b w:val="1"/>
          <w:color w:val="000000"/>
          <w:rtl w:val="0"/>
        </w:rPr>
        <w:t xml:space="preserve">1.1.1 Вимоги до графічного інтерфейсу користувача</w:t>
      </w:r>
    </w:p>
    <w:p w:rsidR="00000000" w:rsidDel="00000000" w:rsidP="00000000" w:rsidRDefault="00000000" w:rsidRPr="00000000" w14:paraId="00000103">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Робоча мова інтерфейсу – українська</w:t>
      </w:r>
    </w:p>
    <w:p w:rsidR="00000000" w:rsidDel="00000000" w:rsidP="00000000" w:rsidRDefault="00000000" w:rsidRPr="00000000" w14:paraId="00000104">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Використовувати терміни зрозумілі для користувача</w:t>
      </w:r>
    </w:p>
    <w:p w:rsidR="00000000" w:rsidDel="00000000" w:rsidP="00000000" w:rsidRDefault="00000000" w:rsidRPr="00000000" w14:paraId="00000105">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Навігаційна панель, яка повинна забезпечувати перегляд, редагування, додавання, видалення даних</w:t>
      </w:r>
    </w:p>
    <w:p w:rsidR="00000000" w:rsidDel="00000000" w:rsidP="00000000" w:rsidRDefault="00000000" w:rsidRPr="00000000" w14:paraId="00000106">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Панель для фільтрації, сортування та пошуку по ключу</w:t>
      </w:r>
    </w:p>
    <w:p w:rsidR="00000000" w:rsidDel="00000000" w:rsidP="00000000" w:rsidRDefault="00000000" w:rsidRPr="00000000" w14:paraId="00000107">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Посібник користувача з усією потрібною інформацією для користування системою</w:t>
      </w:r>
    </w:p>
    <w:p w:rsidR="00000000" w:rsidDel="00000000" w:rsidP="00000000" w:rsidRDefault="00000000" w:rsidRPr="00000000" w14:paraId="00000108">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Кольорова гама повинна наслідувати загальноприйняті рекомендації.</w:t>
      </w: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pStyle w:val="Heading3"/>
        <w:spacing w:before="280" w:line="360" w:lineRule="auto"/>
        <w:ind w:left="993" w:firstLine="0"/>
        <w:rPr>
          <w:rFonts w:ascii="Times New Roman" w:cs="Times New Roman" w:eastAsia="Times New Roman" w:hAnsi="Times New Roman"/>
          <w:b w:val="1"/>
          <w:color w:val="000000"/>
        </w:rPr>
      </w:pPr>
      <w:bookmarkStart w:colFirst="0" w:colLast="0" w:name="_4d34og8" w:id="7"/>
      <w:bookmarkEnd w:id="7"/>
      <w:r w:rsidDel="00000000" w:rsidR="00000000" w:rsidRPr="00000000">
        <w:rPr>
          <w:rFonts w:ascii="Times New Roman" w:cs="Times New Roman" w:eastAsia="Times New Roman" w:hAnsi="Times New Roman"/>
          <w:b w:val="1"/>
          <w:color w:val="000000"/>
          <w:rtl w:val="0"/>
        </w:rPr>
        <w:t xml:space="preserve">1.1.2  Вимоги до архітектури програми</w:t>
      </w:r>
    </w:p>
    <w:p w:rsidR="00000000" w:rsidDel="00000000" w:rsidP="00000000" w:rsidRDefault="00000000" w:rsidRPr="00000000" w14:paraId="0000010B">
      <w:pPr>
        <w:numPr>
          <w:ilvl w:val="0"/>
          <w:numId w:val="5"/>
        </w:numPr>
        <w:spacing w:line="36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стандартних класів, класів нащадків, абстрактних класів та класів-інтерфейсів:</w:t>
      </w:r>
    </w:p>
    <w:p w:rsidR="00000000" w:rsidDel="00000000" w:rsidP="00000000" w:rsidRDefault="00000000" w:rsidRPr="00000000" w14:paraId="0000010C">
      <w:pPr>
        <w:spacing w:line="360" w:lineRule="auto"/>
        <w:ind w:left="372" w:firstLine="708"/>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подання вхідних даних користувачем на GUI; </w:t>
      </w:r>
    </w:p>
    <w:p w:rsidR="00000000" w:rsidDel="00000000" w:rsidP="00000000" w:rsidRDefault="00000000" w:rsidRPr="00000000" w14:paraId="0000010D">
      <w:pPr>
        <w:spacing w:line="360" w:lineRule="auto"/>
        <w:ind w:left="372" w:firstLine="708"/>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відображення результатів у віконному режимі; </w:t>
      </w:r>
    </w:p>
    <w:p w:rsidR="00000000" w:rsidDel="00000000" w:rsidP="00000000" w:rsidRDefault="00000000" w:rsidRPr="00000000" w14:paraId="0000010E">
      <w:pPr>
        <w:spacing w:line="360" w:lineRule="auto"/>
        <w:ind w:left="372" w:firstLine="708"/>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збереження даних у файл та зчитування даних з файлу.</w:t>
      </w:r>
    </w:p>
    <w:p w:rsidR="00000000" w:rsidDel="00000000" w:rsidP="00000000" w:rsidRDefault="00000000" w:rsidRPr="00000000" w14:paraId="0000010F">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Стійкість програми:</w:t>
      </w:r>
    </w:p>
    <w:p w:rsidR="00000000" w:rsidDel="00000000" w:rsidP="00000000" w:rsidRDefault="00000000" w:rsidRPr="00000000" w14:paraId="00000110">
      <w:pPr>
        <w:spacing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програма повинна не втрачати працездатності при будь-яких діях користувача;</w:t>
      </w:r>
    </w:p>
    <w:p w:rsidR="00000000" w:rsidDel="00000000" w:rsidP="00000000" w:rsidRDefault="00000000" w:rsidRPr="00000000" w14:paraId="00000111">
      <w:pPr>
        <w:spacing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що вводиться, скрізь, де це можливо, піддається логічному забезпеченню цілісності даних;</w:t>
      </w:r>
    </w:p>
    <w:p w:rsidR="00000000" w:rsidDel="00000000" w:rsidP="00000000" w:rsidRDefault="00000000" w:rsidRPr="00000000" w14:paraId="00000112">
      <w:pPr>
        <w:spacing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 будь-яких діях користувача не повинні втрачатись дані або їх цілісність.</w:t>
      </w:r>
    </w:p>
    <w:p w:rsidR="00000000" w:rsidDel="00000000" w:rsidP="00000000" w:rsidRDefault="00000000" w:rsidRPr="00000000" w14:paraId="000001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pStyle w:val="Heading3"/>
        <w:spacing w:before="280" w:line="360" w:lineRule="auto"/>
        <w:ind w:left="993" w:firstLine="0"/>
        <w:rPr>
          <w:rFonts w:ascii="Times New Roman" w:cs="Times New Roman" w:eastAsia="Times New Roman" w:hAnsi="Times New Roman"/>
          <w:b w:val="1"/>
          <w:color w:val="000000"/>
        </w:rPr>
      </w:pPr>
      <w:bookmarkStart w:colFirst="0" w:colLast="0" w:name="_2s8eyo1" w:id="8"/>
      <w:bookmarkEnd w:id="8"/>
      <w:r w:rsidDel="00000000" w:rsidR="00000000" w:rsidRPr="00000000">
        <w:rPr>
          <w:rFonts w:ascii="Times New Roman" w:cs="Times New Roman" w:eastAsia="Times New Roman" w:hAnsi="Times New Roman"/>
          <w:b w:val="1"/>
          <w:color w:val="000000"/>
          <w:rtl w:val="0"/>
        </w:rPr>
        <w:t xml:space="preserve">1.1.3 Вимоги до функціональності додатка</w:t>
      </w:r>
    </w:p>
    <w:p w:rsidR="00000000" w:rsidDel="00000000" w:rsidP="00000000" w:rsidRDefault="00000000" w:rsidRPr="00000000" w14:paraId="000001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1) Запис даних в базу даних.</w:t>
      </w:r>
    </w:p>
    <w:p w:rsidR="00000000" w:rsidDel="00000000" w:rsidP="00000000" w:rsidRDefault="00000000" w:rsidRPr="00000000" w14:paraId="000001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 Зчитування файлів з бази даних.</w:t>
      </w:r>
    </w:p>
    <w:p w:rsidR="00000000" w:rsidDel="00000000" w:rsidP="00000000" w:rsidRDefault="00000000" w:rsidRPr="00000000" w14:paraId="000001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 Засіб для обробки даних.</w:t>
      </w:r>
    </w:p>
    <w:p w:rsidR="00000000" w:rsidDel="00000000" w:rsidP="00000000" w:rsidRDefault="00000000" w:rsidRPr="00000000" w14:paraId="00000118">
      <w:pPr>
        <w:numPr>
          <w:ilvl w:val="0"/>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Фільтрування записів</w:t>
      </w:r>
    </w:p>
    <w:p w:rsidR="00000000" w:rsidDel="00000000" w:rsidP="00000000" w:rsidRDefault="00000000" w:rsidRPr="00000000" w14:paraId="00000119">
      <w:pPr>
        <w:numPr>
          <w:ilvl w:val="0"/>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Сортування записів</w:t>
      </w:r>
    </w:p>
    <w:p w:rsidR="00000000" w:rsidDel="00000000" w:rsidP="00000000" w:rsidRDefault="00000000" w:rsidRPr="00000000" w14:paraId="0000011A">
      <w:pPr>
        <w:numPr>
          <w:ilvl w:val="0"/>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Видалення записів</w:t>
      </w:r>
    </w:p>
    <w:p w:rsidR="00000000" w:rsidDel="00000000" w:rsidP="00000000" w:rsidRDefault="00000000" w:rsidRPr="00000000" w14:paraId="0000011B">
      <w:pPr>
        <w:numPr>
          <w:ilvl w:val="0"/>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записів</w:t>
      </w:r>
    </w:p>
    <w:p w:rsidR="00000000" w:rsidDel="00000000" w:rsidP="00000000" w:rsidRDefault="00000000" w:rsidRPr="00000000" w14:paraId="0000011C">
      <w:pPr>
        <w:numPr>
          <w:ilvl w:val="0"/>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Редагування записів</w:t>
      </w:r>
    </w:p>
    <w:p w:rsidR="00000000" w:rsidDel="00000000" w:rsidP="00000000" w:rsidRDefault="00000000" w:rsidRPr="00000000" w14:paraId="0000011D">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Вікно з інформацією про програму.</w:t>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pStyle w:val="Heading2"/>
        <w:spacing w:after="80" w:line="360" w:lineRule="auto"/>
        <w:ind w:left="567" w:firstLine="0"/>
        <w:rPr>
          <w:rFonts w:ascii="Times New Roman" w:cs="Times New Roman" w:eastAsia="Times New Roman" w:hAnsi="Times New Roman"/>
          <w:b w:val="1"/>
          <w:sz w:val="28"/>
          <w:szCs w:val="28"/>
        </w:rPr>
      </w:pPr>
      <w:bookmarkStart w:colFirst="0" w:colLast="0" w:name="_17dp8vu" w:id="9"/>
      <w:bookmarkEnd w:id="9"/>
      <w:r w:rsidDel="00000000" w:rsidR="00000000" w:rsidRPr="00000000">
        <w:rPr>
          <w:rFonts w:ascii="Times New Roman" w:cs="Times New Roman" w:eastAsia="Times New Roman" w:hAnsi="Times New Roman"/>
          <w:b w:val="1"/>
          <w:sz w:val="28"/>
          <w:szCs w:val="28"/>
          <w:rtl w:val="0"/>
        </w:rPr>
        <w:t xml:space="preserve">1.2 Призначення та область застосування</w:t>
      </w:r>
    </w:p>
    <w:p w:rsidR="00000000" w:rsidDel="00000000" w:rsidP="00000000" w:rsidRDefault="00000000" w:rsidRPr="00000000" w14:paraId="00000120">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r w:rsidDel="00000000" w:rsidR="00000000" w:rsidRPr="00000000">
        <w:rPr>
          <w:rFonts w:ascii="Times New Roman" w:cs="Times New Roman" w:eastAsia="Times New Roman" w:hAnsi="Times New Roman"/>
          <w:sz w:val="28"/>
          <w:szCs w:val="28"/>
          <w:rtl w:val="0"/>
        </w:rPr>
        <w:t xml:space="preserve">керування базою даних довідникової книги для користувачів ОС Windows.</w:t>
      </w:r>
    </w:p>
    <w:p w:rsidR="00000000" w:rsidDel="00000000" w:rsidP="00000000" w:rsidRDefault="00000000" w:rsidRPr="00000000" w14:paraId="0000012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Реалізована версія системи контролю довідникової книги призначена для ділового використання працівниками </w:t>
      </w:r>
      <w:r w:rsidDel="00000000" w:rsidR="00000000" w:rsidRPr="00000000">
        <w:rPr>
          <w:rFonts w:ascii="Times New Roman" w:cs="Times New Roman" w:eastAsia="Times New Roman" w:hAnsi="Times New Roman"/>
          <w:sz w:val="28"/>
          <w:szCs w:val="28"/>
          <w:rtl w:val="0"/>
        </w:rPr>
        <w:t xml:space="preserve">довідникової книги</w:t>
      </w:r>
      <w:r w:rsidDel="00000000" w:rsidR="00000000" w:rsidRPr="00000000">
        <w:rPr>
          <w:rFonts w:ascii="Times New Roman" w:cs="Times New Roman" w:eastAsia="Times New Roman" w:hAnsi="Times New Roman"/>
          <w:sz w:val="28"/>
          <w:szCs w:val="28"/>
          <w:rtl w:val="0"/>
        </w:rPr>
        <w:t xml:space="preserve"> для керування інформацією про людей.</w:t>
      </w:r>
    </w:p>
    <w:p w:rsidR="00000000" w:rsidDel="00000000" w:rsidP="00000000" w:rsidRDefault="00000000" w:rsidRPr="00000000" w14:paraId="0000012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Область застосування – програмне забезпечення для комп’ютерів під керуванням ОС Windows.</w:t>
      </w:r>
    </w:p>
    <w:p w:rsidR="00000000" w:rsidDel="00000000" w:rsidP="00000000" w:rsidRDefault="00000000" w:rsidRPr="00000000" w14:paraId="00000123">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pStyle w:val="Heading2"/>
        <w:spacing w:after="80" w:line="360" w:lineRule="auto"/>
        <w:ind w:left="567" w:firstLine="0"/>
        <w:rPr>
          <w:rFonts w:ascii="Times New Roman" w:cs="Times New Roman" w:eastAsia="Times New Roman" w:hAnsi="Times New Roman"/>
          <w:b w:val="1"/>
          <w:sz w:val="28"/>
          <w:szCs w:val="28"/>
        </w:rPr>
      </w:pPr>
      <w:bookmarkStart w:colFirst="0" w:colLast="0" w:name="_3rdcrjn" w:id="10"/>
      <w:bookmarkEnd w:id="10"/>
      <w:r w:rsidDel="00000000" w:rsidR="00000000" w:rsidRPr="00000000">
        <w:rPr>
          <w:rFonts w:ascii="Times New Roman" w:cs="Times New Roman" w:eastAsia="Times New Roman" w:hAnsi="Times New Roman"/>
          <w:b w:val="1"/>
          <w:sz w:val="28"/>
          <w:szCs w:val="28"/>
          <w:rtl w:val="0"/>
        </w:rPr>
        <w:t xml:space="preserve">1.3 Функціональні вимоги </w:t>
      </w:r>
    </w:p>
    <w:p w:rsidR="00000000" w:rsidDel="00000000" w:rsidP="00000000" w:rsidRDefault="00000000" w:rsidRPr="00000000" w14:paraId="00000125">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програмного забезпечення висуваються такі функціональні вимоги:</w:t>
      </w:r>
    </w:p>
    <w:p w:rsidR="00000000" w:rsidDel="00000000" w:rsidP="00000000" w:rsidRDefault="00000000" w:rsidRPr="00000000" w14:paraId="00000126">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Сторінка на якій відбуваються всі операції з керуванням інформацією про людей.</w:t>
      </w:r>
    </w:p>
    <w:p w:rsidR="00000000" w:rsidDel="00000000" w:rsidP="00000000" w:rsidRDefault="00000000" w:rsidRPr="00000000" w14:paraId="00000127">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Наявність меню для навігації між сторінками керування інформацією.</w:t>
      </w:r>
    </w:p>
    <w:p w:rsidR="00000000" w:rsidDel="00000000" w:rsidP="00000000" w:rsidRDefault="00000000" w:rsidRPr="00000000" w14:paraId="00000128">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Наявність фільтрації записів.</w:t>
      </w:r>
    </w:p>
    <w:p w:rsidR="00000000" w:rsidDel="00000000" w:rsidP="00000000" w:rsidRDefault="00000000" w:rsidRPr="00000000" w14:paraId="00000129">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Наявність сортування записів в порядку спадання та зростання по різним ключам.</w:t>
      </w:r>
    </w:p>
    <w:p w:rsidR="00000000" w:rsidDel="00000000" w:rsidP="00000000" w:rsidRDefault="00000000" w:rsidRPr="00000000" w14:paraId="0000012A">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вимоги до пошуку записів:</w:t>
      </w:r>
    </w:p>
    <w:p w:rsidR="00000000" w:rsidDel="00000000" w:rsidP="00000000" w:rsidRDefault="00000000" w:rsidRPr="00000000" w14:paraId="0000012B">
      <w:pPr>
        <w:numPr>
          <w:ilvl w:val="0"/>
          <w:numId w:val="4"/>
        </w:numPr>
        <w:spacing w:line="360" w:lineRule="auto"/>
        <w:ind w:left="1080" w:hanging="360"/>
        <w:rPr>
          <w:sz w:val="28"/>
          <w:szCs w:val="28"/>
        </w:rPr>
      </w:pPr>
      <w:r w:rsidDel="00000000" w:rsidR="00000000" w:rsidRPr="00000000">
        <w:rPr>
          <w:rFonts w:ascii="Times New Roman" w:cs="Times New Roman" w:eastAsia="Times New Roman" w:hAnsi="Times New Roman"/>
          <w:sz w:val="28"/>
          <w:szCs w:val="28"/>
          <w:rtl w:val="0"/>
        </w:rPr>
        <w:t xml:space="preserve">Пошук записів за вказаним текстом по приблизним символам.</w:t>
      </w:r>
    </w:p>
    <w:p w:rsidR="00000000" w:rsidDel="00000000" w:rsidP="00000000" w:rsidRDefault="00000000" w:rsidRPr="00000000" w14:paraId="0000012C">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вимоги до додавання записів:</w:t>
      </w:r>
    </w:p>
    <w:p w:rsidR="00000000" w:rsidDel="00000000" w:rsidP="00000000" w:rsidRDefault="00000000" w:rsidRPr="00000000" w14:paraId="0000012D">
      <w:pPr>
        <w:numPr>
          <w:ilvl w:val="0"/>
          <w:numId w:val="4"/>
        </w:numPr>
        <w:spacing w:line="360" w:lineRule="auto"/>
        <w:ind w:left="1080" w:hanging="360"/>
        <w:rPr>
          <w:sz w:val="28"/>
          <w:szCs w:val="28"/>
        </w:rPr>
      </w:pPr>
      <w:r w:rsidDel="00000000" w:rsidR="00000000" w:rsidRPr="00000000">
        <w:rPr>
          <w:rFonts w:ascii="Times New Roman" w:cs="Times New Roman" w:eastAsia="Times New Roman" w:hAnsi="Times New Roman"/>
          <w:sz w:val="28"/>
          <w:szCs w:val="28"/>
          <w:rtl w:val="0"/>
        </w:rPr>
        <w:t xml:space="preserve">Оновлення бази даних при додаванні нових записів.</w:t>
      </w:r>
    </w:p>
    <w:p w:rsidR="00000000" w:rsidDel="00000000" w:rsidP="00000000" w:rsidRDefault="00000000" w:rsidRPr="00000000" w14:paraId="0000012E">
      <w:pPr>
        <w:numPr>
          <w:ilvl w:val="0"/>
          <w:numId w:val="4"/>
        </w:numPr>
        <w:spacing w:line="360" w:lineRule="auto"/>
        <w:ind w:left="1080" w:hanging="360"/>
        <w:rPr>
          <w:sz w:val="28"/>
          <w:szCs w:val="28"/>
        </w:rPr>
      </w:pPr>
      <w:r w:rsidDel="00000000" w:rsidR="00000000" w:rsidRPr="00000000">
        <w:rPr>
          <w:rFonts w:ascii="Times New Roman" w:cs="Times New Roman" w:eastAsia="Times New Roman" w:hAnsi="Times New Roman"/>
          <w:sz w:val="28"/>
          <w:szCs w:val="28"/>
          <w:rtl w:val="0"/>
        </w:rPr>
        <w:t xml:space="preserve">Оновлення записів у вкладці перегляду записів в базі даних. </w:t>
        <w:tab/>
        <w:br w:type="textWrapping"/>
      </w:r>
    </w:p>
    <w:p w:rsidR="00000000" w:rsidDel="00000000" w:rsidP="00000000" w:rsidRDefault="00000000" w:rsidRPr="00000000" w14:paraId="0000012F">
      <w:pPr>
        <w:spacing w:line="360" w:lineRule="auto"/>
        <w:jc w:val="both"/>
        <w:rPr/>
      </w:pPr>
      <w:r w:rsidDel="00000000" w:rsidR="00000000" w:rsidRPr="00000000">
        <w:rPr>
          <w:rtl w:val="0"/>
        </w:rPr>
      </w:r>
    </w:p>
    <w:p w:rsidR="00000000" w:rsidDel="00000000" w:rsidP="00000000" w:rsidRDefault="00000000" w:rsidRPr="00000000" w14:paraId="00000130">
      <w:pPr>
        <w:spacing w:line="360" w:lineRule="auto"/>
        <w:jc w:val="both"/>
        <w:rPr/>
      </w:pPr>
      <w:r w:rsidDel="00000000" w:rsidR="00000000" w:rsidRPr="00000000">
        <w:rPr>
          <w:rtl w:val="0"/>
        </w:rPr>
      </w:r>
    </w:p>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spacing w:line="360" w:lineRule="auto"/>
        <w:jc w:val="both"/>
        <w:rPr/>
      </w:pPr>
      <w:r w:rsidDel="00000000" w:rsidR="00000000" w:rsidRPr="00000000">
        <w:rPr>
          <w:rtl w:val="0"/>
        </w:rPr>
      </w:r>
    </w:p>
    <w:p w:rsidR="00000000" w:rsidDel="00000000" w:rsidP="00000000" w:rsidRDefault="00000000" w:rsidRPr="00000000" w14:paraId="00000133">
      <w:pPr>
        <w:spacing w:line="360" w:lineRule="auto"/>
        <w:jc w:val="both"/>
        <w:rPr/>
      </w:pPr>
      <w:r w:rsidDel="00000000" w:rsidR="00000000" w:rsidRPr="00000000">
        <w:rPr>
          <w:rtl w:val="0"/>
        </w:rPr>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spacing w:line="360" w:lineRule="auto"/>
        <w:jc w:val="both"/>
        <w:rPr/>
      </w:pPr>
      <w:r w:rsidDel="00000000" w:rsidR="00000000" w:rsidRPr="00000000">
        <w:rPr>
          <w:rtl w:val="0"/>
        </w:rPr>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r>
    </w:p>
    <w:p w:rsidR="00000000" w:rsidDel="00000000" w:rsidP="00000000" w:rsidRDefault="00000000" w:rsidRPr="00000000" w14:paraId="0000013A">
      <w:pPr>
        <w:pStyle w:val="Heading1"/>
        <w:spacing w:before="480" w:line="360" w:lineRule="auto"/>
        <w:ind w:left="0" w:firstLine="0"/>
        <w:rPr>
          <w:rFonts w:ascii="Times New Roman" w:cs="Times New Roman" w:eastAsia="Times New Roman" w:hAnsi="Times New Roman"/>
          <w:b w:val="1"/>
          <w:sz w:val="28"/>
          <w:szCs w:val="28"/>
        </w:rPr>
      </w:pPr>
      <w:bookmarkStart w:colFirst="0" w:colLast="0" w:name="_lz6i4r725msv" w:id="11"/>
      <w:bookmarkEnd w:id="11"/>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spacing w:before="480" w:line="360" w:lineRule="auto"/>
        <w:ind w:left="0" w:firstLine="0"/>
        <w:rPr>
          <w:rFonts w:ascii="Times New Roman" w:cs="Times New Roman" w:eastAsia="Times New Roman" w:hAnsi="Times New Roman"/>
          <w:b w:val="1"/>
          <w:sz w:val="28"/>
          <w:szCs w:val="28"/>
        </w:rPr>
      </w:pPr>
      <w:bookmarkStart w:colFirst="0" w:colLast="0" w:name="_9s5yvtofhhfh" w:id="12"/>
      <w:bookmarkEnd w:id="12"/>
      <w:r w:rsidDel="00000000" w:rsidR="00000000" w:rsidRPr="00000000">
        <w:rPr>
          <w:rFonts w:ascii="Times New Roman" w:cs="Times New Roman" w:eastAsia="Times New Roman" w:hAnsi="Times New Roman"/>
          <w:b w:val="1"/>
          <w:sz w:val="28"/>
          <w:szCs w:val="28"/>
          <w:rtl w:val="0"/>
        </w:rPr>
        <w:t xml:space="preserve">2.</w:t>
        <w:tab/>
        <w:t xml:space="preserve"> ОПИС ПРОГРАМИ</w:t>
      </w:r>
    </w:p>
    <w:p w:rsidR="00000000" w:rsidDel="00000000" w:rsidP="00000000" w:rsidRDefault="00000000" w:rsidRPr="00000000" w14:paraId="0000013D">
      <w:pPr>
        <w:pStyle w:val="Heading2"/>
        <w:spacing w:after="80" w:line="360" w:lineRule="auto"/>
        <w:rPr>
          <w:rFonts w:ascii="Times New Roman" w:cs="Times New Roman" w:eastAsia="Times New Roman" w:hAnsi="Times New Roman"/>
          <w:b w:val="1"/>
          <w:sz w:val="28"/>
          <w:szCs w:val="28"/>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2.1 Структура програми</w:t>
      </w:r>
    </w:p>
    <w:p w:rsidR="00000000" w:rsidDel="00000000" w:rsidP="00000000" w:rsidRDefault="00000000" w:rsidRPr="00000000" w14:paraId="0000013E">
      <w:pPr>
        <w:pStyle w:val="Heading3"/>
        <w:spacing w:before="280" w:line="360" w:lineRule="auto"/>
        <w:rPr>
          <w:rFonts w:ascii="Times New Roman" w:cs="Times New Roman" w:eastAsia="Times New Roman" w:hAnsi="Times New Roman"/>
          <w:b w:val="1"/>
          <w:color w:val="000000"/>
        </w:rPr>
      </w:pPr>
      <w:bookmarkStart w:colFirst="0" w:colLast="0" w:name="_35nkun2" w:id="14"/>
      <w:bookmarkEnd w:id="14"/>
      <w:r w:rsidDel="00000000" w:rsidR="00000000" w:rsidRPr="00000000">
        <w:rPr>
          <w:rFonts w:ascii="Times New Roman" w:cs="Times New Roman" w:eastAsia="Times New Roman" w:hAnsi="Times New Roman"/>
          <w:b w:val="1"/>
          <w:color w:val="000000"/>
          <w:rtl w:val="0"/>
        </w:rPr>
        <w:t xml:space="preserve">2.1.1 Модулі програми</w:t>
      </w:r>
    </w:p>
    <w:p w:rsidR="00000000" w:rsidDel="00000000" w:rsidP="00000000" w:rsidRDefault="00000000" w:rsidRPr="00000000" w14:paraId="0000013F">
      <w:pPr>
        <w:spacing w:line="360" w:lineRule="auto"/>
        <w:ind w:left="42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Робота розробленого програмного забезпечення реалізується наступними модулями:</w:t>
      </w:r>
    </w:p>
    <w:p w:rsidR="00000000" w:rsidDel="00000000" w:rsidP="00000000" w:rsidRDefault="00000000" w:rsidRPr="00000000" w14:paraId="00000140">
      <w:pPr>
        <w:widowControl w:val="0"/>
        <w:numPr>
          <w:ilvl w:val="0"/>
          <w:numId w:val="9"/>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UserAddWindow - клас, що дозволяє добавити нового користувача в базу даних</w:t>
      </w:r>
    </w:p>
    <w:p w:rsidR="00000000" w:rsidDel="00000000" w:rsidP="00000000" w:rsidRDefault="00000000" w:rsidRPr="00000000" w14:paraId="00000141">
      <w:pPr>
        <w:widowControl w:val="0"/>
        <w:numPr>
          <w:ilvl w:val="0"/>
          <w:numId w:val="9"/>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UserGuideWindow - клас, що дозволяє відобразити “Посібник Користувача”</w:t>
      </w:r>
    </w:p>
    <w:p w:rsidR="00000000" w:rsidDel="00000000" w:rsidP="00000000" w:rsidRDefault="00000000" w:rsidRPr="00000000" w14:paraId="00000142">
      <w:pPr>
        <w:widowControl w:val="0"/>
        <w:numPr>
          <w:ilvl w:val="0"/>
          <w:numId w:val="9"/>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OneStepGuide-FourStepGuide - класи, що демонструють як користуватись кожним розділом в додатку та взаємодіє з класом “UserGuideWindow”</w:t>
      </w:r>
    </w:p>
    <w:p w:rsidR="00000000" w:rsidDel="00000000" w:rsidP="00000000" w:rsidRDefault="00000000" w:rsidRPr="00000000" w14:paraId="00000143">
      <w:pPr>
        <w:widowControl w:val="0"/>
        <w:numPr>
          <w:ilvl w:val="0"/>
          <w:numId w:val="9"/>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ViewUsers - клас, який надає функціонал для перегляду існуючих користувачів</w:t>
      </w:r>
    </w:p>
    <w:p w:rsidR="00000000" w:rsidDel="00000000" w:rsidP="00000000" w:rsidRDefault="00000000" w:rsidRPr="00000000" w14:paraId="00000144">
      <w:pPr>
        <w:widowControl w:val="0"/>
        <w:numPr>
          <w:ilvl w:val="0"/>
          <w:numId w:val="9"/>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User - клас, який є моделлю, що представляє користувача в системі з властивостями</w:t>
      </w:r>
    </w:p>
    <w:p w:rsidR="00000000" w:rsidDel="00000000" w:rsidP="00000000" w:rsidRDefault="00000000" w:rsidRPr="00000000" w14:paraId="00000145">
      <w:pPr>
        <w:widowControl w:val="0"/>
        <w:numPr>
          <w:ilvl w:val="0"/>
          <w:numId w:val="9"/>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FileStaticService - це клас, що представляє статичний сервіс для роботи з файлом, використовуючи об’єкт користувача з класу “User”</w:t>
      </w:r>
    </w:p>
    <w:p w:rsidR="00000000" w:rsidDel="00000000" w:rsidP="00000000" w:rsidRDefault="00000000" w:rsidRPr="00000000" w14:paraId="00000146">
      <w:pPr>
        <w:widowControl w:val="0"/>
        <w:numPr>
          <w:ilvl w:val="0"/>
          <w:numId w:val="9"/>
        </w:numPr>
        <w:spacing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ValidateUser - статичний клас, який використовується для перевірки валідності даних користувача</w:t>
      </w:r>
    </w:p>
    <w:p w:rsidR="00000000" w:rsidDel="00000000" w:rsidP="00000000" w:rsidRDefault="00000000" w:rsidRPr="00000000" w14:paraId="0000014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8">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9">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A">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C">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7">
      <w:pPr>
        <w:pStyle w:val="Heading3"/>
        <w:spacing w:before="280" w:line="276" w:lineRule="auto"/>
        <w:rPr>
          <w:rFonts w:ascii="Calibri" w:cs="Calibri" w:eastAsia="Calibri" w:hAnsi="Calibri"/>
          <w:sz w:val="28"/>
          <w:szCs w:val="28"/>
        </w:rPr>
      </w:pPr>
      <w:bookmarkStart w:colFirst="0" w:colLast="0" w:name="_1ksv4uv" w:id="15"/>
      <w:bookmarkEnd w:id="15"/>
      <w:r w:rsidDel="00000000" w:rsidR="00000000" w:rsidRPr="00000000">
        <w:rPr>
          <w:rFonts w:ascii="Times New Roman" w:cs="Times New Roman" w:eastAsia="Times New Roman" w:hAnsi="Times New Roman"/>
          <w:b w:val="1"/>
          <w:color w:val="000000"/>
          <w:rtl w:val="0"/>
        </w:rPr>
        <w:t xml:space="preserve">2.1.2 Алгоритми роботи програми</w:t>
      </w:r>
      <w:r w:rsidDel="00000000" w:rsidR="00000000" w:rsidRPr="00000000">
        <w:rPr>
          <w:rtl w:val="0"/>
        </w:rPr>
      </w:r>
    </w:p>
    <w:p w:rsidR="00000000" w:rsidDel="00000000" w:rsidP="00000000" w:rsidRDefault="00000000" w:rsidRPr="00000000" w14:paraId="00000158">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-2477924</wp:posOffset>
            </wp:positionH>
            <wp:positionV relativeFrom="paragraph">
              <wp:posOffset>219075</wp:posOffset>
            </wp:positionV>
            <wp:extent cx="10682288" cy="65913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80"/>
                    <a:srcRect b="0" l="0" r="0" t="0"/>
                    <a:stretch>
                      <a:fillRect/>
                    </a:stretch>
                  </pic:blipFill>
                  <pic:spPr>
                    <a:xfrm>
                      <a:off x="0" y="0"/>
                      <a:ext cx="10682288" cy="6591300"/>
                    </a:xfrm>
                    <a:prstGeom prst="rect"/>
                    <a:ln/>
                  </pic:spPr>
                </pic:pic>
              </a:graphicData>
            </a:graphic>
          </wp:anchor>
        </w:drawing>
      </w:r>
    </w:p>
    <w:p w:rsidR="00000000" w:rsidDel="00000000" w:rsidP="00000000" w:rsidRDefault="00000000" w:rsidRPr="00000000" w14:paraId="0000015A">
      <w:pPr>
        <w:spacing w:line="240" w:lineRule="auto"/>
        <w:ind w:left="108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240" w:lineRule="auto"/>
        <w:ind w:left="10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1 – Узагальнена блок-схема взаємодії користувача із програмою</w:t>
      </w:r>
      <w:r w:rsidDel="00000000" w:rsidR="00000000" w:rsidRPr="00000000">
        <w:rPr>
          <w:rtl w:val="0"/>
        </w:rPr>
      </w:r>
    </w:p>
    <w:p w:rsidR="00000000" w:rsidDel="00000000" w:rsidP="00000000" w:rsidRDefault="00000000" w:rsidRPr="00000000" w14:paraId="0000015C">
      <w:pPr>
        <w:pStyle w:val="Heading2"/>
        <w:spacing w:after="80" w:line="276" w:lineRule="auto"/>
        <w:rPr/>
      </w:pPr>
      <w:bookmarkStart w:colFirst="0" w:colLast="0" w:name="_44sinio" w:id="16"/>
      <w:bookmarkEnd w:id="16"/>
      <w:r w:rsidDel="00000000" w:rsidR="00000000" w:rsidRPr="00000000">
        <w:rPr>
          <w:rFonts w:ascii="Times New Roman" w:cs="Times New Roman" w:eastAsia="Times New Roman" w:hAnsi="Times New Roman"/>
          <w:b w:val="1"/>
          <w:sz w:val="28"/>
          <w:szCs w:val="28"/>
          <w:rtl w:val="0"/>
        </w:rPr>
        <w:t xml:space="preserve">2.2 Опис методів програми</w:t>
      </w:r>
      <w:r w:rsidDel="00000000" w:rsidR="00000000" w:rsidRPr="00000000">
        <w:rPr>
          <w:rtl w:val="0"/>
        </w:rPr>
      </w:r>
    </w:p>
    <w:p w:rsidR="00000000" w:rsidDel="00000000" w:rsidP="00000000" w:rsidRDefault="00000000" w:rsidRPr="00000000" w14:paraId="0000015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методів класу UserAddWindow та їх опис наведено в табл.1</w:t>
        <w:tab/>
        <w:tab/>
      </w:r>
    </w:p>
    <w:p w:rsidR="00000000" w:rsidDel="00000000" w:rsidP="00000000" w:rsidRDefault="00000000" w:rsidRPr="00000000" w14:paraId="0000015E">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 – Основні методи класу</w:t>
        <w:tab/>
      </w:r>
    </w:p>
    <w:p w:rsidR="00000000" w:rsidDel="00000000" w:rsidP="00000000" w:rsidRDefault="00000000" w:rsidRPr="00000000" w14:paraId="0000015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60">
      <w:pPr>
        <w:spacing w:line="240"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180" w:bottomFromText="180" w:vertAnchor="margin" w:horzAnchor="margin" w:tblpX="270" w:tblpY="2010"/>
        <w:tblW w:w="9060.133858267716"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4534"/>
        <w:gridCol w:w="3817.1338582677167"/>
        <w:tblGridChange w:id="0">
          <w:tblGrid>
            <w:gridCol w:w="709"/>
            <w:gridCol w:w="4534"/>
            <w:gridCol w:w="3817.1338582677167"/>
          </w:tblGrid>
        </w:tblGridChange>
      </w:tblGrid>
      <w:tr>
        <w:trPr>
          <w:cantSplit w:val="0"/>
          <w:tblHeader w:val="0"/>
        </w:trPr>
        <w:tc>
          <w:tcPr/>
          <w:p w:rsidR="00000000" w:rsidDel="00000000" w:rsidP="00000000" w:rsidRDefault="00000000" w:rsidRPr="00000000" w14:paraId="00000161">
            <w:pPr>
              <w:spacing w:after="200" w:line="276" w:lineRule="auto"/>
              <w:ind w:right="-53" w:firstLine="3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62">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методу</w:t>
            </w:r>
          </w:p>
        </w:tc>
        <w:tc>
          <w:tcPr/>
          <w:p w:rsidR="00000000" w:rsidDel="00000000" w:rsidP="00000000" w:rsidRDefault="00000000" w:rsidRPr="00000000" w14:paraId="00000163">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Короткий опис</w:t>
            </w:r>
          </w:p>
        </w:tc>
      </w:tr>
      <w:tr>
        <w:trPr>
          <w:cantSplit w:val="0"/>
          <w:tblHeader w:val="0"/>
        </w:trPr>
        <w:tc>
          <w:tcPr/>
          <w:p w:rsidR="00000000" w:rsidDel="00000000" w:rsidP="00000000" w:rsidRDefault="00000000" w:rsidRPr="00000000" w14:paraId="00000164">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65">
            <w:pPr>
              <w:spacing w:after="200" w:line="276" w:lineRule="auto"/>
              <w:jc w:val="both"/>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AddUser()</w:t>
            </w: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66">
            <w:pPr>
              <w:spacing w:after="200" w:line="276" w:lineRule="auto"/>
              <w:jc w:val="both"/>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Цей метод викликається при спробі додати нового користувача. Він отримує дані користувача з поля введення, валідує їх, а потім зберігає користувача, якщо вони є дійсними. Якщо дані недійсні, виводиться повідомлення про помилку.</w:t>
            </w: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167">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68">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ClearFields()</w:t>
            </w:r>
          </w:p>
        </w:tc>
        <w:tc>
          <w:tcPr/>
          <w:p w:rsidR="00000000" w:rsidDel="00000000" w:rsidP="00000000" w:rsidRDefault="00000000" w:rsidRPr="00000000" w14:paraId="00000169">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Цей метод очищає всі поля введення у вікні додавання користувача.</w:t>
            </w:r>
          </w:p>
        </w:tc>
      </w:tr>
      <w:tr>
        <w:trPr>
          <w:cantSplit w:val="0"/>
          <w:trHeight w:val="699" w:hRule="atLeast"/>
          <w:tblHeader w:val="0"/>
        </w:trPr>
        <w:tc>
          <w:tcPr/>
          <w:p w:rsidR="00000000" w:rsidDel="00000000" w:rsidP="00000000" w:rsidRDefault="00000000" w:rsidRPr="00000000" w14:paraId="0000016A">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6B">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GetUser()</w:t>
            </w:r>
          </w:p>
        </w:tc>
        <w:tc>
          <w:tcPr/>
          <w:p w:rsidR="00000000" w:rsidDel="00000000" w:rsidP="00000000" w:rsidRDefault="00000000" w:rsidRPr="00000000" w14:paraId="0000016C">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Цей метод отримує дані з поля введення, створює об'єкт користувача на основі цих даних і повертає його. Цей об'єкт потім використовується для подальшої обробки, валідації та збереження.</w:t>
            </w:r>
          </w:p>
        </w:tc>
      </w:tr>
    </w:tbl>
    <w:p w:rsidR="00000000" w:rsidDel="00000000" w:rsidP="00000000" w:rsidRDefault="00000000" w:rsidRPr="00000000" w14:paraId="0000016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6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3"/>
        <w:tblpPr w:leftFromText="180" w:rightFromText="180" w:topFromText="180" w:bottomFromText="180" w:vertAnchor="text" w:horzAnchor="text" w:tblpX="195" w:tblpY="1456.0546875"/>
        <w:tblW w:w="906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4534"/>
        <w:gridCol w:w="3817"/>
        <w:tblGridChange w:id="0">
          <w:tblGrid>
            <w:gridCol w:w="709"/>
            <w:gridCol w:w="4534"/>
            <w:gridCol w:w="3817"/>
          </w:tblGrid>
        </w:tblGridChange>
      </w:tblGrid>
      <w:tr>
        <w:trPr>
          <w:cantSplit w:val="0"/>
          <w:tblHeader w:val="0"/>
        </w:trPr>
        <w:tc>
          <w:tcPr/>
          <w:p w:rsidR="00000000" w:rsidDel="00000000" w:rsidP="00000000" w:rsidRDefault="00000000" w:rsidRPr="00000000" w14:paraId="00000174">
            <w:pPr>
              <w:spacing w:after="200" w:line="276" w:lineRule="auto"/>
              <w:ind w:right="-53" w:firstLine="3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75">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методу</w:t>
            </w:r>
          </w:p>
        </w:tc>
        <w:tc>
          <w:tcPr/>
          <w:p w:rsidR="00000000" w:rsidDel="00000000" w:rsidP="00000000" w:rsidRDefault="00000000" w:rsidRPr="00000000" w14:paraId="00000176">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Короткий опис</w:t>
            </w:r>
          </w:p>
        </w:tc>
      </w:tr>
      <w:tr>
        <w:trPr>
          <w:cantSplit w:val="0"/>
          <w:tblHeader w:val="0"/>
        </w:trPr>
        <w:tc>
          <w:tcPr/>
          <w:p w:rsidR="00000000" w:rsidDel="00000000" w:rsidP="00000000" w:rsidRDefault="00000000" w:rsidRPr="00000000" w14:paraId="00000177">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78">
            <w:pPr>
              <w:spacing w:after="200" w:line="276" w:lineRule="auto"/>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ReturnToMainMenu_Click(object sender, RoutedEventArgs e)</w:t>
            </w:r>
            <w:r w:rsidDel="00000000" w:rsidR="00000000" w:rsidRPr="00000000">
              <w:rPr>
                <w:rtl w:val="0"/>
              </w:rPr>
            </w:r>
          </w:p>
        </w:tc>
        <w:tc>
          <w:tcPr/>
          <w:p w:rsidR="00000000" w:rsidDel="00000000" w:rsidP="00000000" w:rsidRDefault="00000000" w:rsidRPr="00000000" w14:paraId="00000179">
            <w:pPr>
              <w:spacing w:after="200" w:line="276" w:lineRule="auto"/>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Це подія, яка відбувається при натисканні кнопки "Повернутися до головного меню". Вона створює новий екземпляр головного вікна </w:t>
            </w:r>
            <w:r w:rsidDel="00000000" w:rsidR="00000000" w:rsidRPr="00000000">
              <w:rPr>
                <w:rFonts w:ascii="Courier New" w:cs="Courier New" w:eastAsia="Courier New" w:hAnsi="Courier New"/>
                <w:color w:val="0d0d0d"/>
                <w:sz w:val="19"/>
                <w:szCs w:val="19"/>
                <w:highlight w:val="white"/>
                <w:rtl w:val="0"/>
              </w:rPr>
              <w:t xml:space="preserve">MainWindow</w:t>
            </w:r>
            <w:r w:rsidDel="00000000" w:rsidR="00000000" w:rsidRPr="00000000">
              <w:rPr>
                <w:rFonts w:ascii="Roboto" w:cs="Roboto" w:eastAsia="Roboto" w:hAnsi="Roboto"/>
                <w:color w:val="0d0d0d"/>
                <w:sz w:val="24"/>
                <w:szCs w:val="24"/>
                <w:highlight w:val="white"/>
                <w:rtl w:val="0"/>
              </w:rPr>
              <w:t xml:space="preserve">, показує його та закриває поточне вікно </w:t>
            </w:r>
            <w:r w:rsidDel="00000000" w:rsidR="00000000" w:rsidRPr="00000000">
              <w:rPr>
                <w:rFonts w:ascii="Courier New" w:cs="Courier New" w:eastAsia="Courier New" w:hAnsi="Courier New"/>
                <w:color w:val="0d0d0d"/>
                <w:sz w:val="19"/>
                <w:szCs w:val="19"/>
                <w:highlight w:val="white"/>
                <w:rtl w:val="0"/>
              </w:rPr>
              <w:t xml:space="preserve">UserGuideWindow</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17A">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7B">
            <w:pPr>
              <w:spacing w:after="200" w:line="276" w:lineRule="auto"/>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OneStepGuide() до FiveStepGuide():</w:t>
            </w:r>
            <w:r w:rsidDel="00000000" w:rsidR="00000000" w:rsidRPr="00000000">
              <w:rPr>
                <w:rtl w:val="0"/>
              </w:rPr>
            </w:r>
          </w:p>
        </w:tc>
        <w:tc>
          <w:tcPr/>
          <w:p w:rsidR="00000000" w:rsidDel="00000000" w:rsidP="00000000" w:rsidRDefault="00000000" w:rsidRPr="00000000" w14:paraId="0000017C">
            <w:pPr>
              <w:spacing w:after="200" w:line="276" w:lineRule="auto"/>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Ці приватні методи створюють новий екземпляр вікна кроку посібника (наприклад, </w:t>
            </w:r>
            <w:r w:rsidDel="00000000" w:rsidR="00000000" w:rsidRPr="00000000">
              <w:rPr>
                <w:rFonts w:ascii="Courier New" w:cs="Courier New" w:eastAsia="Courier New" w:hAnsi="Courier New"/>
                <w:color w:val="0d0d0d"/>
                <w:sz w:val="19"/>
                <w:szCs w:val="19"/>
                <w:highlight w:val="white"/>
                <w:rtl w:val="0"/>
              </w:rPr>
              <w:t xml:space="preserve">OneStepGuide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TwoStepGuide</w:t>
            </w:r>
            <w:r w:rsidDel="00000000" w:rsidR="00000000" w:rsidRPr="00000000">
              <w:rPr>
                <w:rFonts w:ascii="Roboto" w:cs="Roboto" w:eastAsia="Roboto" w:hAnsi="Roboto"/>
                <w:color w:val="0d0d0d"/>
                <w:sz w:val="24"/>
                <w:szCs w:val="24"/>
                <w:highlight w:val="white"/>
                <w:rtl w:val="0"/>
              </w:rPr>
              <w:t xml:space="preserve"> тощо), показують його та закривають поточне вікно </w:t>
            </w:r>
            <w:r w:rsidDel="00000000" w:rsidR="00000000" w:rsidRPr="00000000">
              <w:rPr>
                <w:rFonts w:ascii="Courier New" w:cs="Courier New" w:eastAsia="Courier New" w:hAnsi="Courier New"/>
                <w:color w:val="0d0d0d"/>
                <w:sz w:val="19"/>
                <w:szCs w:val="19"/>
                <w:highlight w:val="white"/>
                <w:rtl w:val="0"/>
              </w:rPr>
              <w:t xml:space="preserve">UserGuideWindow</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7D">
      <w:pPr>
        <w:spacing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методів класу UserGuideWindow та їх опис наведено в табл. 2</w:t>
        <w:tab/>
        <w:tab/>
      </w:r>
    </w:p>
    <w:p w:rsidR="00000000" w:rsidDel="00000000" w:rsidP="00000000" w:rsidRDefault="00000000" w:rsidRPr="00000000" w14:paraId="0000017E">
      <w:pPr>
        <w:spacing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2 – Основні методи класу</w:t>
        <w:tab/>
      </w:r>
    </w:p>
    <w:p w:rsidR="00000000" w:rsidDel="00000000" w:rsidP="00000000" w:rsidRDefault="00000000" w:rsidRPr="00000000" w14:paraId="0000017F">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методів класу ViewUsers та їх опис наведено в табл.3</w:t>
        <w:tab/>
        <w:tab/>
      </w:r>
    </w:p>
    <w:p w:rsidR="00000000" w:rsidDel="00000000" w:rsidP="00000000" w:rsidRDefault="00000000" w:rsidRPr="00000000" w14:paraId="00000192">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3 – Основні методи класу</w:t>
      </w:r>
    </w:p>
    <w:p w:rsidR="00000000" w:rsidDel="00000000" w:rsidP="00000000" w:rsidRDefault="00000000" w:rsidRPr="00000000" w14:paraId="00000193">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tbl>
      <w:tblPr>
        <w:tblStyle w:val="Table4"/>
        <w:tblW w:w="906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4534"/>
        <w:gridCol w:w="3817"/>
        <w:tblGridChange w:id="0">
          <w:tblGrid>
            <w:gridCol w:w="709"/>
            <w:gridCol w:w="4534"/>
            <w:gridCol w:w="38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200" w:line="276" w:lineRule="auto"/>
              <w:ind w:right="-53" w:firstLine="3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методу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Короткий опис</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200" w:line="276" w:lineRule="auto"/>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ReadAllLines()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Цей метод зчитує всі рядки з файлу "users.txt" і зберігає їх у масиві </w:t>
            </w:r>
            <w:r w:rsidDel="00000000" w:rsidR="00000000" w:rsidRPr="00000000">
              <w:rPr>
                <w:rFonts w:ascii="Courier New" w:cs="Courier New" w:eastAsia="Courier New" w:hAnsi="Courier New"/>
                <w:color w:val="0d0d0d"/>
                <w:sz w:val="21"/>
                <w:szCs w:val="21"/>
                <w:rtl w:val="0"/>
              </w:rPr>
              <w:t xml:space="preserve">lines</w:t>
            </w:r>
            <w:r w:rsidDel="00000000" w:rsidR="00000000" w:rsidRPr="00000000">
              <w:rPr>
                <w:rFonts w:ascii="Roboto" w:cs="Roboto" w:eastAsia="Roboto" w:hAnsi="Roboto"/>
                <w:color w:val="0d0d0d"/>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PopulateListBox(string[] lines)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Цей метод очищує список користувачів (</w:t>
            </w:r>
            <w:r w:rsidDel="00000000" w:rsidR="00000000" w:rsidRPr="00000000">
              <w:rPr>
                <w:rFonts w:ascii="Courier New" w:cs="Courier New" w:eastAsia="Courier New" w:hAnsi="Courier New"/>
                <w:color w:val="0d0d0d"/>
                <w:sz w:val="19"/>
                <w:szCs w:val="19"/>
                <w:highlight w:val="white"/>
                <w:rtl w:val="0"/>
              </w:rPr>
              <w:t xml:space="preserve">userListBox</w:t>
            </w:r>
            <w:r w:rsidDel="00000000" w:rsidR="00000000" w:rsidRPr="00000000">
              <w:rPr>
                <w:rFonts w:ascii="Roboto" w:cs="Roboto" w:eastAsia="Roboto" w:hAnsi="Roboto"/>
                <w:color w:val="0d0d0d"/>
                <w:sz w:val="24"/>
                <w:szCs w:val="24"/>
                <w:highlight w:val="white"/>
                <w:rtl w:val="0"/>
              </w:rPr>
              <w:t xml:space="preserve">) і заповнює його рядками, які зчитані з файлу.</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SortUsers(string[] filteredLines, bool ascending)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Цей метод сортує відфільтровані рядки користувачів. Він використовує метод </w:t>
            </w:r>
            <w:r w:rsidDel="00000000" w:rsidR="00000000" w:rsidRPr="00000000">
              <w:rPr>
                <w:rFonts w:ascii="Courier New" w:cs="Courier New" w:eastAsia="Courier New" w:hAnsi="Courier New"/>
                <w:color w:val="0d0d0d"/>
                <w:sz w:val="19"/>
                <w:szCs w:val="19"/>
                <w:highlight w:val="white"/>
                <w:rtl w:val="0"/>
              </w:rPr>
              <w:t xml:space="preserve">Array.Sort()</w:t>
            </w:r>
            <w:r w:rsidDel="00000000" w:rsidR="00000000" w:rsidRPr="00000000">
              <w:rPr>
                <w:rFonts w:ascii="Roboto" w:cs="Roboto" w:eastAsia="Roboto" w:hAnsi="Roboto"/>
                <w:color w:val="0d0d0d"/>
                <w:sz w:val="24"/>
                <w:szCs w:val="24"/>
                <w:highlight w:val="white"/>
                <w:rtl w:val="0"/>
              </w:rPr>
              <w:t xml:space="preserve"> для сортування за зростанням або за спаданням, в залежності від значення параметру </w:t>
            </w:r>
            <w:r w:rsidDel="00000000" w:rsidR="00000000" w:rsidRPr="00000000">
              <w:rPr>
                <w:rFonts w:ascii="Courier New" w:cs="Courier New" w:eastAsia="Courier New" w:hAnsi="Courier New"/>
                <w:color w:val="0d0d0d"/>
                <w:sz w:val="19"/>
                <w:szCs w:val="19"/>
                <w:highlight w:val="white"/>
                <w:rtl w:val="0"/>
              </w:rPr>
              <w:t xml:space="preserve">ascending</w:t>
            </w:r>
            <w:r w:rsidDel="00000000" w:rsidR="00000000" w:rsidRPr="00000000">
              <w:rPr>
                <w:rFonts w:ascii="Roboto" w:cs="Roboto" w:eastAsia="Roboto" w:hAnsi="Roboto"/>
                <w:color w:val="0d0d0d"/>
                <w:sz w:val="24"/>
                <w:szCs w:val="24"/>
                <w:highlight w:val="white"/>
                <w:rtl w:val="0"/>
              </w:rPr>
              <w:t xml:space="preserve">. Після сортування список користувачів оновлюється за допомогою методу </w:t>
            </w:r>
            <w:r w:rsidDel="00000000" w:rsidR="00000000" w:rsidRPr="00000000">
              <w:rPr>
                <w:rFonts w:ascii="Courier New" w:cs="Courier New" w:eastAsia="Courier New" w:hAnsi="Courier New"/>
                <w:color w:val="0d0d0d"/>
                <w:sz w:val="19"/>
                <w:szCs w:val="19"/>
                <w:highlight w:val="white"/>
                <w:rtl w:val="0"/>
              </w:rPr>
              <w:t xml:space="preserve">PopulateListBox()</w:t>
            </w:r>
            <w:r w:rsidDel="00000000" w:rsidR="00000000" w:rsidRPr="00000000">
              <w:rPr>
                <w:rFonts w:ascii="Roboto" w:cs="Roboto" w:eastAsia="Roboto" w:hAnsi="Roboto"/>
                <w:color w:val="0d0d0d"/>
                <w:sz w:val="24"/>
                <w:szCs w:val="24"/>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FilterUsers()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Цей метод фільтрує користувачів згідно з вибраними параметрами (характер знайомства, ділові якості, стать). Після фільтрації список користувачів оновлюється за допомогою методу </w:t>
            </w:r>
            <w:r w:rsidDel="00000000" w:rsidR="00000000" w:rsidRPr="00000000">
              <w:rPr>
                <w:rFonts w:ascii="Courier New" w:cs="Courier New" w:eastAsia="Courier New" w:hAnsi="Courier New"/>
                <w:color w:val="0d0d0d"/>
                <w:sz w:val="19"/>
                <w:szCs w:val="19"/>
                <w:highlight w:val="white"/>
                <w:rtl w:val="0"/>
              </w:rPr>
              <w:t xml:space="preserve">PopulateListBox()</w:t>
            </w:r>
            <w:r w:rsidDel="00000000" w:rsidR="00000000" w:rsidRPr="00000000">
              <w:rPr>
                <w:rFonts w:ascii="Roboto" w:cs="Roboto" w:eastAsia="Roboto" w:hAnsi="Roboto"/>
                <w:color w:val="0d0d0d"/>
                <w:sz w:val="24"/>
                <w:szCs w:val="24"/>
                <w:highlight w:val="white"/>
                <w:rtl w:val="0"/>
              </w:rPr>
              <w:t xml:space="preserve">.</w:t>
            </w:r>
          </w:p>
        </w:tc>
      </w:tr>
    </w:tbl>
    <w:p w:rsidR="00000000" w:rsidDel="00000000" w:rsidP="00000000" w:rsidRDefault="00000000" w:rsidRPr="00000000" w14:paraId="000001A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методів класу FileStaticService та їх опис наведено в табл.4</w:t>
      </w:r>
    </w:p>
    <w:p w:rsidR="00000000" w:rsidDel="00000000" w:rsidP="00000000" w:rsidRDefault="00000000" w:rsidRPr="00000000" w14:paraId="000001A6">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A7">
      <w:pPr>
        <w:spacing w:line="240" w:lineRule="auto"/>
        <w:ind w:left="720" w:firstLine="708.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4 – Основні методи класу</w:t>
      </w:r>
    </w:p>
    <w:p w:rsidR="00000000" w:rsidDel="00000000" w:rsidP="00000000" w:rsidRDefault="00000000" w:rsidRPr="00000000" w14:paraId="000001A8">
      <w:pPr>
        <w:spacing w:line="240" w:lineRule="auto"/>
        <w:ind w:firstLine="708"/>
        <w:jc w:val="both"/>
        <w:rPr>
          <w:rFonts w:ascii="Times New Roman" w:cs="Times New Roman" w:eastAsia="Times New Roman" w:hAnsi="Times New Roman"/>
          <w:sz w:val="28"/>
          <w:szCs w:val="28"/>
        </w:rPr>
      </w:pPr>
      <w:r w:rsidDel="00000000" w:rsidR="00000000" w:rsidRPr="00000000">
        <w:rPr>
          <w:rtl w:val="0"/>
        </w:rPr>
      </w:r>
    </w:p>
    <w:tbl>
      <w:tblPr>
        <w:tblStyle w:val="Table5"/>
        <w:tblW w:w="906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4534"/>
        <w:gridCol w:w="3817"/>
        <w:tblGridChange w:id="0">
          <w:tblGrid>
            <w:gridCol w:w="709"/>
            <w:gridCol w:w="4534"/>
            <w:gridCol w:w="38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200" w:line="276" w:lineRule="auto"/>
              <w:ind w:right="-53" w:firstLine="3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методу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200" w:line="276"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Короткий опис</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200" w:line="276" w:lineRule="auto"/>
              <w:rPr>
                <w:rFonts w:ascii="Times New Roman" w:cs="Times New Roman" w:eastAsia="Times New Roman" w:hAnsi="Times New Roman"/>
                <w:sz w:val="28"/>
                <w:szCs w:val="28"/>
              </w:rPr>
            </w:pPr>
            <w:r w:rsidDel="00000000" w:rsidR="00000000" w:rsidRPr="00000000">
              <w:rPr>
                <w:rFonts w:ascii="Roboto" w:cs="Roboto" w:eastAsia="Roboto" w:hAnsi="Roboto"/>
                <w:color w:val="0d0d0d"/>
                <w:sz w:val="24"/>
                <w:szCs w:val="24"/>
                <w:highlight w:val="white"/>
                <w:rtl w:val="0"/>
              </w:rPr>
              <w:t xml:space="preserve">SaveUser(User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Цей метод приймає об'єкт користувача </w:t>
            </w:r>
            <w:r w:rsidDel="00000000" w:rsidR="00000000" w:rsidRPr="00000000">
              <w:rPr>
                <w:rFonts w:ascii="Courier New" w:cs="Courier New" w:eastAsia="Courier New" w:hAnsi="Courier New"/>
                <w:color w:val="0d0d0d"/>
                <w:sz w:val="19"/>
                <w:szCs w:val="19"/>
                <w:highlight w:val="white"/>
                <w:rtl w:val="0"/>
              </w:rPr>
              <w:t xml:space="preserve">User</w:t>
            </w:r>
            <w:r w:rsidDel="00000000" w:rsidR="00000000" w:rsidRPr="00000000">
              <w:rPr>
                <w:rFonts w:ascii="Roboto" w:cs="Roboto" w:eastAsia="Roboto" w:hAnsi="Roboto"/>
                <w:color w:val="0d0d0d"/>
                <w:sz w:val="24"/>
                <w:szCs w:val="24"/>
                <w:highlight w:val="white"/>
                <w:rtl w:val="0"/>
              </w:rPr>
              <w:t xml:space="preserve"> і зберігає його дані у файлі. Він використовує </w:t>
            </w:r>
            <w:r w:rsidDel="00000000" w:rsidR="00000000" w:rsidRPr="00000000">
              <w:rPr>
                <w:rFonts w:ascii="Courier New" w:cs="Courier New" w:eastAsia="Courier New" w:hAnsi="Courier New"/>
                <w:color w:val="0d0d0d"/>
                <w:sz w:val="19"/>
                <w:szCs w:val="19"/>
                <w:highlight w:val="white"/>
                <w:rtl w:val="0"/>
              </w:rPr>
              <w:t xml:space="preserve">StreamWriter</w:t>
            </w:r>
            <w:r w:rsidDel="00000000" w:rsidR="00000000" w:rsidRPr="00000000">
              <w:rPr>
                <w:rFonts w:ascii="Roboto" w:cs="Roboto" w:eastAsia="Roboto" w:hAnsi="Roboto"/>
                <w:color w:val="0d0d0d"/>
                <w:sz w:val="24"/>
                <w:szCs w:val="24"/>
                <w:highlight w:val="white"/>
                <w:rtl w:val="0"/>
              </w:rPr>
              <w:t xml:space="preserve"> для запису даних користувача у текстовий файл. Інформація про користувача записується у вигляді рядка, де кожен параметр розділений комою. Метод також повертає рядок із підтвердженням успішного додавання користувача або повідомлення про помилку, якщо виникла.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200" w:line="276" w:lineRule="auto"/>
              <w:ind w:firstLine="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20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DeleteUser(int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Цей метод приймає індекс користувача, якого потрібно видалити з файлу. Він спочатку зчитує всі рядки з файлу, потім видаляє рядок, що відповідає вказаному індексу. Після цього оновлений список рядків записується назад у файл. Метод також повертає рядок із підтвердженням успішного видалення користувача або повідомлення про помилку, якщо виникла.</w:t>
            </w:r>
            <w:r w:rsidDel="00000000" w:rsidR="00000000" w:rsidRPr="00000000">
              <w:rPr>
                <w:rtl w:val="0"/>
              </w:rPr>
            </w:r>
          </w:p>
        </w:tc>
      </w:tr>
    </w:tbl>
    <w:p w:rsidR="00000000" w:rsidDel="00000000" w:rsidP="00000000" w:rsidRDefault="00000000" w:rsidRPr="00000000" w14:paraId="000001B2">
      <w:pPr>
        <w:spacing w:line="240" w:lineRule="auto"/>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B3">
      <w:pPr>
        <w:spacing w:line="240" w:lineRule="auto"/>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B4">
      <w:pPr>
        <w:spacing w:line="240" w:lineRule="auto"/>
        <w:ind w:left="1440" w:firstLine="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Список методів класу FileStaticService та їх опис наведено в табл.5</w:t>
        </w:r>
      </w:ins>
    </w:p>
    <w:p w:rsidR="00000000" w:rsidDel="00000000" w:rsidP="00000000" w:rsidRDefault="00000000" w:rsidRPr="00000000" w14:paraId="000001B5">
      <w:pPr>
        <w:spacing w:line="240" w:lineRule="auto"/>
        <w:ind w:left="720" w:firstLine="708.0000000000001"/>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ab/>
          <w:tab/>
        </w:r>
      </w:ins>
    </w:p>
    <w:p w:rsidR="00000000" w:rsidDel="00000000" w:rsidP="00000000" w:rsidRDefault="00000000" w:rsidRPr="00000000" w14:paraId="000001B6">
      <w:pPr>
        <w:spacing w:line="240" w:lineRule="auto"/>
        <w:ind w:left="720" w:firstLine="708.0000000000001"/>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Таблиця 5 – Основні методи класу</w:t>
        </w:r>
      </w:ins>
    </w:p>
    <w:p w:rsidR="00000000" w:rsidDel="00000000" w:rsidP="00000000" w:rsidRDefault="00000000" w:rsidRPr="00000000" w14:paraId="000001B7">
      <w:pPr>
        <w:spacing w:line="240" w:lineRule="auto"/>
        <w:ind w:firstLine="708"/>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tbl>
      <w:tblPr>
        <w:tblStyle w:val="Table6"/>
        <w:tblW w:w="906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4534"/>
        <w:gridCol w:w="3817"/>
        <w:tblGridChange w:id="0">
          <w:tblGrid>
            <w:gridCol w:w="709"/>
            <w:gridCol w:w="4534"/>
            <w:gridCol w:w="3817"/>
          </w:tblGrid>
        </w:tblGridChange>
      </w:tblGrid>
      <w:tr>
        <w:trPr>
          <w:cantSplit w:val="0"/>
          <w:tblHeader w:val="0"/>
          <w:ins w:author="Андрій Чорнописький" w:id="1" w:date="2024-02-28T22:17:35Z"/>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200" w:line="276" w:lineRule="auto"/>
              <w:ind w:right="-53" w:firstLine="36"/>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200" w:line="276" w:lineRule="auto"/>
              <w:ind w:firstLine="708"/>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Назва методу</w:t>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200" w:line="276" w:lineRule="auto"/>
              <w:ind w:firstLine="708"/>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Короткий опис</w:t>
              </w:r>
            </w:ins>
          </w:p>
        </w:tc>
      </w:tr>
      <w:tr>
        <w:trPr>
          <w:cantSplit w:val="0"/>
          <w:tblHeader w:val="0"/>
          <w:ins w:author="Андрій Чорнописький" w:id="1" w:date="2024-02-28T22:17:35Z"/>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200" w:line="276" w:lineRule="auto"/>
              <w:ind w:firstLine="36"/>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1.</w:t>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20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ValidateUser(User user)</w:t>
              </w:r>
              <w:r w:rsidDel="00000000" w:rsidR="00000000" w:rsidRPr="00000000">
                <w:rPr>
                  <w:rtl w:val="0"/>
                </w:rPr>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Цей метод приймає об'єкт користувача </w:t>
              </w: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Fonts w:ascii="Times New Roman" w:cs="Times New Roman" w:eastAsia="Times New Roman" w:hAnsi="Times New Roman"/>
                  <w:sz w:val="28"/>
                  <w:szCs w:val="28"/>
                  <w:rtl w:val="0"/>
                </w:rPr>
                <w:t xml:space="preserve"> і перевіряє, чи всі поля коректно заповнені. Якщо яке-небудь поле порожнє, метод повертає відповідне повідомлення про те, що всі поля повинні бути заповнені. Потім метод перевіряє правильність формату телефонного номера та дати народження, викликаючи відповідні приватні методи. Якщо дані відповідають всім критеріям, метод повертає порожній рядок, що означає, що дані користувача є коректними.</w:t>
              </w:r>
            </w:ins>
          </w:p>
        </w:tc>
      </w:tr>
      <w:tr>
        <w:trPr>
          <w:cantSplit w:val="0"/>
          <w:tblHeader w:val="0"/>
          <w:ins w:author="Андрій Чорнописький" w:id="1" w:date="2024-02-28T22:17:35Z"/>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200" w:line="276" w:lineRule="auto"/>
              <w:ind w:firstLine="36"/>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2.</w:t>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20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ValidatePhoneNumber(string phoneNumber)</w:t>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Цей приватний статичний метод приймає рядок з телефонним номером і перевіряє його формат. Телефонний номер вважається правильним, якщо він починається з "+", за яким слідує 12 цифр.</w:t>
              </w:r>
              <w:r w:rsidDel="00000000" w:rsidR="00000000" w:rsidRPr="00000000">
                <w:rPr>
                  <w:rtl w:val="0"/>
                </w:rPr>
              </w:r>
            </w:ins>
          </w:p>
        </w:tc>
      </w:tr>
      <w:tr>
        <w:trPr>
          <w:cantSplit w:val="0"/>
          <w:tblHeader w:val="0"/>
          <w:ins w:author="Андрій Чорнописький" w:id="1" w:date="2024-02-28T22:17:35Z"/>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200" w:line="276" w:lineRule="auto"/>
              <w:ind w:firstLine="36"/>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3.</w:t>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20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ValidateBirthDate(string birthDate)</w:t>
              </w:r>
            </w:ins>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Цей приватний статичний метод приймає рядок з датою народження і перевіряє його формат. Дата народження вважається правильною, якщо вона відповідає формату "dd.MM.yyyy" і може бути успішно розпізнана за допомогою методу </w:t>
              </w:r>
              <w:r w:rsidDel="00000000" w:rsidR="00000000" w:rsidRPr="00000000">
                <w:rPr>
                  <w:rFonts w:ascii="Times New Roman" w:cs="Times New Roman" w:eastAsia="Times New Roman" w:hAnsi="Times New Roman"/>
                  <w:sz w:val="28"/>
                  <w:szCs w:val="28"/>
                  <w:rtl w:val="0"/>
                </w:rPr>
                <w:t xml:space="preserve">DateTime.TryParseExact</w:t>
              </w:r>
              <w:r w:rsidDel="00000000" w:rsidR="00000000" w:rsidRPr="00000000">
                <w:rPr>
                  <w:rFonts w:ascii="Times New Roman" w:cs="Times New Roman" w:eastAsia="Times New Roman" w:hAnsi="Times New Roman"/>
                  <w:sz w:val="28"/>
                  <w:szCs w:val="28"/>
                  <w:rtl w:val="0"/>
                </w:rPr>
                <w:t xml:space="preserve">.</w:t>
              </w:r>
            </w:ins>
          </w:p>
        </w:tc>
      </w:tr>
    </w:tbl>
    <w:p w:rsidR="00000000" w:rsidDel="00000000" w:rsidP="00000000" w:rsidRDefault="00000000" w:rsidRPr="00000000" w14:paraId="000001C4">
      <w:pPr>
        <w:spacing w:line="240" w:lineRule="auto"/>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C5">
      <w:pPr>
        <w:spacing w:line="240" w:lineRule="auto"/>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C6">
      <w:pPr>
        <w:pStyle w:val="Heading2"/>
        <w:spacing w:after="8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bookmarkStart w:colFirst="0" w:colLast="0" w:name="_z337ya" w:id="17"/>
        <w:bookmarkEnd w:id="17"/>
        <w:r w:rsidDel="00000000" w:rsidR="00000000" w:rsidRPr="00000000">
          <w:rPr>
            <w:rFonts w:ascii="Times New Roman" w:cs="Times New Roman" w:eastAsia="Times New Roman" w:hAnsi="Times New Roman"/>
            <w:sz w:val="28"/>
            <w:szCs w:val="28"/>
            <w:rtl w:val="0"/>
          </w:rPr>
          <w:t xml:space="preserve">2.3 Програмні засоби</w:t>
        </w:r>
      </w:ins>
    </w:p>
    <w:p w:rsidR="00000000" w:rsidDel="00000000" w:rsidP="00000000" w:rsidRDefault="00000000" w:rsidRPr="00000000" w14:paraId="000001C7">
      <w:pPr>
        <w:spacing w:after="200" w:line="360" w:lineRule="auto"/>
        <w:ind w:firstLine="708"/>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Розробка реалізована засобами середовища JetBrains Rider на мові програмування C# з використанням технологій WPF</w:t>
        </w:r>
      </w:ins>
    </w:p>
    <w:p w:rsidR="00000000" w:rsidDel="00000000" w:rsidP="00000000" w:rsidRDefault="00000000" w:rsidRPr="00000000" w14:paraId="000001C8">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JetBrains Rider - це інтегроване середовище розробки (IDE) від компанії JetBrains, яке використовується для створення програмного забезпечення для різних платформ.</w:t>
        </w:r>
      </w:ins>
    </w:p>
    <w:p w:rsidR="00000000" w:rsidDel="00000000" w:rsidP="00000000" w:rsidRDefault="00000000" w:rsidRPr="00000000" w14:paraId="000001C9">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Windows – це операційна система, орієнтована на керування за допомогою графічних інструментів. Також широкого поширення набула через її повноту взаємодії з компонентами комп’ютера. Оскільки операційна система націлена на графічний метод керування, широкого поширення набули настільні додатки, та інше додаткове ПЗ.</w:t>
        </w:r>
      </w:ins>
    </w:p>
    <w:p w:rsidR="00000000" w:rsidDel="00000000" w:rsidP="00000000" w:rsidRDefault="00000000" w:rsidRPr="00000000" w14:paraId="000001CA">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CB">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CC">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CD">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CE">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CF">
      <w:pPr>
        <w:spacing w:after="200" w:line="360" w:lineRule="auto"/>
        <w:ind w:firstLine="72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0">
      <w:pPr>
        <w:spacing w:after="200" w:line="360" w:lineRule="auto"/>
        <w:ind w:left="0" w:firstLine="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1">
      <w:pPr>
        <w:pStyle w:val="Heading2"/>
        <w:spacing w:after="8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bookmarkStart w:colFirst="0" w:colLast="0" w:name="_rc58v9wy0qmg" w:id="18"/>
        <w:bookmarkEnd w:id="18"/>
        <w:r w:rsidDel="00000000" w:rsidR="00000000" w:rsidRPr="00000000">
          <w:rPr>
            <w:rtl w:val="0"/>
          </w:rPr>
        </w:r>
      </w:ins>
    </w:p>
    <w:p w:rsidR="00000000" w:rsidDel="00000000" w:rsidP="00000000" w:rsidRDefault="00000000" w:rsidRPr="00000000" w14:paraId="000001D2">
      <w:pPr>
        <w:pStyle w:val="Heading2"/>
        <w:spacing w:after="80" w:line="276"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bookmarkStart w:colFirst="0" w:colLast="0" w:name="_3j2qqm3" w:id="19"/>
        <w:bookmarkEnd w:id="19"/>
        <w:r w:rsidDel="00000000" w:rsidR="00000000" w:rsidRPr="00000000">
          <w:rPr>
            <w:rFonts w:ascii="Times New Roman" w:cs="Times New Roman" w:eastAsia="Times New Roman" w:hAnsi="Times New Roman"/>
            <w:sz w:val="28"/>
            <w:szCs w:val="28"/>
            <w:rtl w:val="0"/>
          </w:rPr>
          <w:t xml:space="preserve">2.4 Опис користувацького інтерфейсу</w:t>
        </w:r>
      </w:ins>
    </w:p>
    <w:p w:rsidR="00000000" w:rsidDel="00000000" w:rsidP="00000000" w:rsidRDefault="00000000" w:rsidRPr="00000000" w14:paraId="000001D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В головному меню додатку відображається список користувачів, методи впорядкування, поле пошуку по довільному ключу.</w:t>
        </w:r>
      </w:ins>
    </w:p>
    <w:p w:rsidR="00000000" w:rsidDel="00000000" w:rsidP="00000000" w:rsidRDefault="00000000" w:rsidRPr="00000000" w14:paraId="000001D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Також є навігаційна панель з вікнами, що містять інший функціонал, пов’язаний з списком користувачів, а також посібник.</w:t>
        </w:r>
      </w:ins>
    </w:p>
    <w:p w:rsidR="00000000" w:rsidDel="00000000" w:rsidP="00000000" w:rsidRDefault="00000000" w:rsidRPr="00000000" w14:paraId="000001D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6">
      <w:pPr>
        <w:spacing w:after="200" w:line="360" w:lineRule="auto"/>
        <w:ind w:left="0" w:firstLine="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Pr>
          <w:drawing>
            <wp:inline distB="19050" distT="19050" distL="19050" distR="19050">
              <wp:extent cx="5651374" cy="3152566"/>
              <wp:effectExtent b="0" l="0" r="0" t="0"/>
              <wp:docPr id="3" name="image6.png"/>
              <a:graphic>
                <a:graphicData uri="http://schemas.openxmlformats.org/drawingml/2006/picture">
                  <pic:pic>
                    <pic:nvPicPr>
                      <pic:cNvPr id="0" name="image6.png"/>
                      <pic:cNvPicPr preferRelativeResize="0"/>
                    </pic:nvPicPr>
                    <pic:blipFill>
                      <a:blip r:embed="rId81"/>
                      <a:srcRect b="0" l="0" r="0" t="0"/>
                      <a:stretch>
                        <a:fillRect/>
                      </a:stretch>
                    </pic:blipFill>
                    <pic:spPr>
                      <a:xfrm>
                        <a:off x="0" y="0"/>
                        <a:ext cx="5651374" cy="3152566"/>
                      </a:xfrm>
                      <a:prstGeom prst="rect"/>
                      <a:ln/>
                    </pic:spPr>
                  </pic:pic>
                </a:graphicData>
              </a:graphic>
            </wp:inline>
          </w:drawing>
        </w:r>
        <w:r w:rsidDel="00000000" w:rsidR="00000000" w:rsidRPr="00000000">
          <w:rPr>
            <w:rtl w:val="0"/>
          </w:rPr>
        </w:r>
      </w:ins>
    </w:p>
    <w:p w:rsidR="00000000" w:rsidDel="00000000" w:rsidP="00000000" w:rsidRDefault="00000000" w:rsidRPr="00000000" w14:paraId="000001D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Рисунок 2 –  Головне меню</w:t>
        </w:r>
      </w:ins>
    </w:p>
    <w:p w:rsidR="00000000" w:rsidDel="00000000" w:rsidP="00000000" w:rsidRDefault="00000000" w:rsidRPr="00000000" w14:paraId="000001D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D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Щоб добавити користувача - потрібно дотримуватись правил коректності введення значень в кожному полі під кожен тип поля, що потребує власний формат вводу. Після заповнення всіх полів, щоб добавити користувача - потрібно натиснути кнопку “Додати”, або “Очистити”, щоб очистити всі поля для вводу, а також є кнопка “Назад”, щоб повернутись в головне меню.</w:t>
        </w:r>
      </w:ins>
    </w:p>
    <w:p w:rsidR="00000000" w:rsidDel="00000000" w:rsidP="00000000" w:rsidRDefault="00000000" w:rsidRPr="00000000" w14:paraId="000001E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E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Pr>
          <w:drawing>
            <wp:inline distB="19050" distT="19050" distL="19050" distR="19050">
              <wp:extent cx="4915675" cy="3745800"/>
              <wp:effectExtent b="0" l="0" r="0" t="0"/>
              <wp:docPr id="4" name="image2.png"/>
              <a:graphic>
                <a:graphicData uri="http://schemas.openxmlformats.org/drawingml/2006/picture">
                  <pic:pic>
                    <pic:nvPicPr>
                      <pic:cNvPr id="0" name="image2.png"/>
                      <pic:cNvPicPr preferRelativeResize="0"/>
                    </pic:nvPicPr>
                    <pic:blipFill>
                      <a:blip r:embed="rId82"/>
                      <a:srcRect b="0" l="0" r="0" t="0"/>
                      <a:stretch>
                        <a:fillRect/>
                      </a:stretch>
                    </pic:blipFill>
                    <pic:spPr>
                      <a:xfrm>
                        <a:off x="0" y="0"/>
                        <a:ext cx="4915675" cy="3745800"/>
                      </a:xfrm>
                      <a:prstGeom prst="rect"/>
                      <a:ln/>
                    </pic:spPr>
                  </pic:pic>
                </a:graphicData>
              </a:graphic>
            </wp:inline>
          </w:drawing>
        </w:r>
        <w:r w:rsidDel="00000000" w:rsidR="00000000" w:rsidRPr="00000000">
          <w:rPr>
            <w:rtl w:val="0"/>
          </w:rPr>
        </w:r>
      </w:ins>
    </w:p>
    <w:p w:rsidR="00000000" w:rsidDel="00000000" w:rsidP="00000000" w:rsidRDefault="00000000" w:rsidRPr="00000000" w14:paraId="000001F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Рисунок 3 –  Додати користувача</w:t>
        </w:r>
      </w:ins>
    </w:p>
    <w:p w:rsidR="00000000" w:rsidDel="00000000" w:rsidP="00000000" w:rsidRDefault="00000000" w:rsidRPr="00000000" w14:paraId="000001F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1F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Користувачу в цьому вікні доступний перегляд користувачів без сортування(в початковому стані), або з сортуванням по вибраним параметрам.</w:t>
        </w:r>
      </w:ins>
    </w:p>
    <w:p w:rsidR="00000000" w:rsidDel="00000000" w:rsidP="00000000" w:rsidRDefault="00000000" w:rsidRPr="00000000" w14:paraId="0000020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Pr>
          <w:drawing>
            <wp:inline distB="19050" distT="19050" distL="19050" distR="19050">
              <wp:extent cx="5638451" cy="3704250"/>
              <wp:effectExtent b="0" l="0" r="0" t="0"/>
              <wp:docPr id="2" name="image4.png"/>
              <a:graphic>
                <a:graphicData uri="http://schemas.openxmlformats.org/drawingml/2006/picture">
                  <pic:pic>
                    <pic:nvPicPr>
                      <pic:cNvPr id="0" name="image4.png"/>
                      <pic:cNvPicPr preferRelativeResize="0"/>
                    </pic:nvPicPr>
                    <pic:blipFill>
                      <a:blip r:embed="rId83"/>
                      <a:srcRect b="0" l="0" r="0" t="0"/>
                      <a:stretch>
                        <a:fillRect/>
                      </a:stretch>
                    </pic:blipFill>
                    <pic:spPr>
                      <a:xfrm>
                        <a:off x="0" y="0"/>
                        <a:ext cx="5638451" cy="3704250"/>
                      </a:xfrm>
                      <a:prstGeom prst="rect"/>
                      <a:ln/>
                    </pic:spPr>
                  </pic:pic>
                </a:graphicData>
              </a:graphic>
            </wp:inline>
          </w:drawing>
        </w:r>
        <w:r w:rsidDel="00000000" w:rsidR="00000000" w:rsidRPr="00000000">
          <w:rPr>
            <w:rtl w:val="0"/>
          </w:rPr>
        </w:r>
      </w:ins>
    </w:p>
    <w:p w:rsidR="00000000" w:rsidDel="00000000" w:rsidP="00000000" w:rsidRDefault="00000000" w:rsidRPr="00000000" w14:paraId="0000020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Рисунок 4 –  Переглянути користувачів</w:t>
        </w:r>
      </w:ins>
    </w:p>
    <w:p w:rsidR="00000000" w:rsidDel="00000000" w:rsidP="00000000" w:rsidRDefault="00000000" w:rsidRPr="00000000" w14:paraId="0000020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7">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8">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9">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A">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B">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C">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D">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E">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0F">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0">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В даному вікні користувачу доступний функціонал для того, щоб знайти користувача по номеру після введення номеру в полі та нажавши “Знайти” - після цієї дії заповняться даними користувача пусті поля, які можна редагувати та нажати кнопку “Зберегти” для того, щоб зберегти введені дані.</w:t>
        </w:r>
      </w:ins>
    </w:p>
    <w:p w:rsidR="00000000" w:rsidDel="00000000" w:rsidP="00000000" w:rsidRDefault="00000000" w:rsidRPr="00000000" w14:paraId="00000211">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Pr>
          <w:drawing>
            <wp:inline distB="19050" distT="19050" distL="19050" distR="19050">
              <wp:extent cx="5532700" cy="3260400"/>
              <wp:effectExtent b="0" l="0" r="0" t="0"/>
              <wp:docPr id="1" name="image5.png"/>
              <a:graphic>
                <a:graphicData uri="http://schemas.openxmlformats.org/drawingml/2006/picture">
                  <pic:pic>
                    <pic:nvPicPr>
                      <pic:cNvPr id="0" name="image5.png"/>
                      <pic:cNvPicPr preferRelativeResize="0"/>
                    </pic:nvPicPr>
                    <pic:blipFill>
                      <a:blip r:embed="rId84"/>
                      <a:srcRect b="0" l="0" r="0" t="0"/>
                      <a:stretch>
                        <a:fillRect/>
                      </a:stretch>
                    </pic:blipFill>
                    <pic:spPr>
                      <a:xfrm>
                        <a:off x="0" y="0"/>
                        <a:ext cx="5532700" cy="3260400"/>
                      </a:xfrm>
                      <a:prstGeom prst="rect"/>
                      <a:ln/>
                    </pic:spPr>
                  </pic:pic>
                </a:graphicData>
              </a:graphic>
            </wp:inline>
          </w:drawing>
        </w:r>
        <w:r w:rsidDel="00000000" w:rsidR="00000000" w:rsidRPr="00000000">
          <w:rPr>
            <w:rtl w:val="0"/>
          </w:rPr>
        </w:r>
      </w:ins>
    </w:p>
    <w:p w:rsidR="00000000" w:rsidDel="00000000" w:rsidP="00000000" w:rsidRDefault="00000000" w:rsidRPr="00000000" w14:paraId="00000212">
      <w:pPr>
        <w:widowControl w:val="0"/>
        <w:spacing w:after="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Рисунок 5 –  Редагувати користувачів</w:t>
        </w:r>
      </w:ins>
    </w:p>
    <w:p w:rsidR="00000000" w:rsidDel="00000000" w:rsidP="00000000" w:rsidRDefault="00000000" w:rsidRPr="00000000" w14:paraId="0000021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1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2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2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В цьому вікні можна видалити користувача по його номеру, заповнивши поле та нажати кнопку “Видалити”</w:t>
        </w:r>
      </w:ins>
    </w:p>
    <w:p w:rsidR="00000000" w:rsidDel="00000000" w:rsidP="00000000" w:rsidRDefault="00000000" w:rsidRPr="00000000" w14:paraId="0000022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2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Pr>
          <w:drawing>
            <wp:inline distB="19050" distT="19050" distL="19050" distR="19050">
              <wp:extent cx="4601475" cy="3246574"/>
              <wp:effectExtent b="0" l="0" r="0" t="0"/>
              <wp:docPr id="5" name="image1.png"/>
              <a:graphic>
                <a:graphicData uri="http://schemas.openxmlformats.org/drawingml/2006/picture">
                  <pic:pic>
                    <pic:nvPicPr>
                      <pic:cNvPr id="0" name="image1.png"/>
                      <pic:cNvPicPr preferRelativeResize="0"/>
                    </pic:nvPicPr>
                    <pic:blipFill>
                      <a:blip r:embed="rId85"/>
                      <a:srcRect b="0" l="0" r="0" t="0"/>
                      <a:stretch>
                        <a:fillRect/>
                      </a:stretch>
                    </pic:blipFill>
                    <pic:spPr>
                      <a:xfrm>
                        <a:off x="0" y="0"/>
                        <a:ext cx="4601475" cy="3246574"/>
                      </a:xfrm>
                      <a:prstGeom prst="rect"/>
                      <a:ln/>
                    </pic:spPr>
                  </pic:pic>
                </a:graphicData>
              </a:graphic>
            </wp:inline>
          </w:drawing>
        </w:r>
        <w:r w:rsidDel="00000000" w:rsidR="00000000" w:rsidRPr="00000000">
          <w:rPr>
            <w:rtl w:val="0"/>
          </w:rPr>
        </w:r>
      </w:ins>
    </w:p>
    <w:p w:rsidR="00000000" w:rsidDel="00000000" w:rsidP="00000000" w:rsidRDefault="00000000" w:rsidRPr="00000000" w14:paraId="0000022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2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Рисунок 6 –  Видалити користувача</w:t>
        </w:r>
      </w:ins>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Посібник користувача представляє навігаційну панель з інструкцією, яка пояснює як користуватись кожною сторінкою, що має функціонал з маніпуляцією списку користувачів</w:t>
        </w:r>
      </w:ins>
    </w:p>
    <w:p w:rsidR="00000000" w:rsidDel="00000000" w:rsidP="00000000" w:rsidRDefault="00000000" w:rsidRPr="00000000" w14:paraId="0000022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Pr>
          <w:drawing>
            <wp:inline distB="19050" distT="19050" distL="19050" distR="19050">
              <wp:extent cx="4583675" cy="3134550"/>
              <wp:effectExtent b="0" l="0" r="0" t="0"/>
              <wp:docPr id="7" name="image3.png"/>
              <a:graphic>
                <a:graphicData uri="http://schemas.openxmlformats.org/drawingml/2006/picture">
                  <pic:pic>
                    <pic:nvPicPr>
                      <pic:cNvPr id="0" name="image3.png"/>
                      <pic:cNvPicPr preferRelativeResize="0"/>
                    </pic:nvPicPr>
                    <pic:blipFill>
                      <a:blip r:embed="rId86"/>
                      <a:srcRect b="0" l="0" r="0" t="0"/>
                      <a:stretch>
                        <a:fillRect/>
                      </a:stretch>
                    </pic:blipFill>
                    <pic:spPr>
                      <a:xfrm>
                        <a:off x="0" y="0"/>
                        <a:ext cx="4583675" cy="3134550"/>
                      </a:xfrm>
                      <a:prstGeom prst="rect"/>
                      <a:ln/>
                    </pic:spPr>
                  </pic:pic>
                </a:graphicData>
              </a:graphic>
            </wp:inline>
          </w:drawing>
        </w:r>
        <w:r w:rsidDel="00000000" w:rsidR="00000000" w:rsidRPr="00000000">
          <w:rPr>
            <w:rtl w:val="0"/>
          </w:rPr>
        </w:r>
      </w:ins>
    </w:p>
    <w:p w:rsidR="00000000" w:rsidDel="00000000" w:rsidP="00000000" w:rsidRDefault="00000000" w:rsidRPr="00000000" w14:paraId="0000022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2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Рисунок 7 –  Посібник користувача</w:t>
        </w:r>
        <w:r w:rsidDel="00000000" w:rsidR="00000000" w:rsidRPr="00000000">
          <w:rPr>
            <w:rtl w:val="0"/>
          </w:rPr>
        </w:r>
      </w:ins>
    </w:p>
    <w:p w:rsidR="00000000" w:rsidDel="00000000" w:rsidP="00000000" w:rsidRDefault="00000000" w:rsidRPr="00000000" w14:paraId="0000022B">
      <w:pPr>
        <w:pStyle w:val="Heading1"/>
        <w:spacing w:before="480" w:line="276" w:lineRule="auto"/>
        <w:jc w:val="center"/>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bookmarkStart w:colFirst="0" w:colLast="0" w:name="_1y810tw" w:id="20"/>
        <w:bookmarkEnd w:id="20"/>
        <w:r w:rsidDel="00000000" w:rsidR="00000000" w:rsidRPr="00000000">
          <w:rPr>
            <w:rFonts w:ascii="Times New Roman" w:cs="Times New Roman" w:eastAsia="Times New Roman" w:hAnsi="Times New Roman"/>
            <w:sz w:val="28"/>
            <w:szCs w:val="28"/>
            <w:rtl w:val="0"/>
          </w:rPr>
          <w:t xml:space="preserve">ВИСНОВКИ</w:t>
        </w:r>
      </w:ins>
    </w:p>
    <w:p w:rsidR="00000000" w:rsidDel="00000000" w:rsidP="00000000" w:rsidRDefault="00000000" w:rsidRPr="00000000" w14:paraId="0000022C">
      <w:pPr>
        <w:spacing w:line="240" w:lineRule="auto"/>
        <w:ind w:firstLine="708"/>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В результаті виконання курсового проекту розроблена система управління</w:t>
        </w:r>
      </w:ins>
    </w:p>
    <w:p w:rsidR="00000000" w:rsidDel="00000000" w:rsidP="00000000" w:rsidRDefault="00000000" w:rsidRPr="00000000" w14:paraId="0000022D">
      <w:pPr>
        <w:spacing w:line="240" w:lineRule="auto"/>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базою даних «Довідникова Книга» для ОС Windows.</w:t>
        </w:r>
      </w:ins>
    </w:p>
    <w:p w:rsidR="00000000" w:rsidDel="00000000" w:rsidP="00000000" w:rsidRDefault="00000000" w:rsidRPr="00000000" w14:paraId="0000022E">
      <w:pPr>
        <w:spacing w:line="360" w:lineRule="auto"/>
        <w:ind w:firstLine="708"/>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Розроблене програмне забезпечення має наступні можливості:</w:t>
        </w:r>
      </w:ins>
    </w:p>
    <w:p w:rsidR="00000000" w:rsidDel="00000000" w:rsidP="00000000" w:rsidRDefault="00000000" w:rsidRPr="00000000" w14:paraId="0000022F">
      <w:pPr>
        <w:numPr>
          <w:ilvl w:val="0"/>
          <w:numId w:val="2"/>
        </w:numPr>
        <w:tabs>
          <w:tab w:val="left" w:leader="none" w:pos="993"/>
        </w:tabs>
        <w:spacing w:line="360" w:lineRule="auto"/>
        <w:ind w:left="720" w:hanging="1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Можливість додавання, видалення, редагування користувачів.</w:t>
        </w:r>
      </w:ins>
    </w:p>
    <w:p w:rsidR="00000000" w:rsidDel="00000000" w:rsidP="00000000" w:rsidRDefault="00000000" w:rsidRPr="00000000" w14:paraId="00000230">
      <w:pPr>
        <w:numPr>
          <w:ilvl w:val="0"/>
          <w:numId w:val="2"/>
        </w:numPr>
        <w:tabs>
          <w:tab w:val="left" w:leader="none" w:pos="993"/>
        </w:tabs>
        <w:spacing w:line="360" w:lineRule="auto"/>
        <w:ind w:left="720" w:hanging="1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Фільтрація, сортування та пошук серед користувачів в базі даних.</w:t>
        </w:r>
      </w:ins>
    </w:p>
    <w:p w:rsidR="00000000" w:rsidDel="00000000" w:rsidP="00000000" w:rsidRDefault="00000000" w:rsidRPr="00000000" w14:paraId="00000231">
      <w:pPr>
        <w:numPr>
          <w:ilvl w:val="0"/>
          <w:numId w:val="2"/>
        </w:numPr>
        <w:tabs>
          <w:tab w:val="left" w:leader="none" w:pos="993"/>
        </w:tabs>
        <w:spacing w:line="360" w:lineRule="auto"/>
        <w:ind w:left="720" w:hanging="1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Перегляд користувачів за допомогою різних типів впорядкування.</w:t>
        </w:r>
      </w:ins>
    </w:p>
    <w:p w:rsidR="00000000" w:rsidDel="00000000" w:rsidP="00000000" w:rsidRDefault="00000000" w:rsidRPr="00000000" w14:paraId="00000232">
      <w:pPr>
        <w:numPr>
          <w:ilvl w:val="0"/>
          <w:numId w:val="2"/>
        </w:numPr>
        <w:tabs>
          <w:tab w:val="left" w:leader="none" w:pos="993"/>
        </w:tabs>
        <w:spacing w:line="360" w:lineRule="auto"/>
        <w:ind w:left="720" w:hanging="1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Перегляд посібника користувача.</w:t>
        </w:r>
      </w:ins>
    </w:p>
    <w:p w:rsidR="00000000" w:rsidDel="00000000" w:rsidP="00000000" w:rsidRDefault="00000000" w:rsidRPr="00000000" w14:paraId="00000233">
      <w:pPr>
        <w:tabs>
          <w:tab w:val="left" w:leader="none" w:pos="993"/>
        </w:tabs>
        <w:spacing w:line="360" w:lineRule="auto"/>
        <w:ind w:left="709" w:firstLine="0"/>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В даній роботі було застосовано технології WPF для створення графічних інтерфейсів користувача (GUI) у програмах для операційної системи Windows. Наведена розробка у майбутньому може бути розширена із додаванням нового функціоналу.</w:t>
        </w:r>
      </w:ins>
    </w:p>
    <w:p w:rsidR="00000000" w:rsidDel="00000000" w:rsidP="00000000" w:rsidRDefault="00000000" w:rsidRPr="00000000" w14:paraId="00000234">
      <w:pPr>
        <w:tabs>
          <w:tab w:val="left" w:leader="none" w:pos="1080"/>
        </w:tabs>
        <w:spacing w:line="360" w:lineRule="auto"/>
        <w:ind w:firstLine="709"/>
        <w:jc w:val="both"/>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3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4">
      <w:pPr>
        <w:pStyle w:val="Heading1"/>
        <w:spacing w:before="480" w:line="276" w:lineRule="auto"/>
        <w:jc w:val="center"/>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bookmarkStart w:colFirst="0" w:colLast="0" w:name="_4i7ojhp" w:id="21"/>
        <w:bookmarkEnd w:id="21"/>
        <w:r w:rsidDel="00000000" w:rsidR="00000000" w:rsidRPr="00000000">
          <w:rPr>
            <w:rFonts w:ascii="Times New Roman" w:cs="Times New Roman" w:eastAsia="Times New Roman" w:hAnsi="Times New Roman"/>
            <w:sz w:val="28"/>
            <w:szCs w:val="28"/>
            <w:rtl w:val="0"/>
          </w:rPr>
          <w:t xml:space="preserve">СПИСОК ВИКОРИСТАНИХ ДЖЕРЕЛ</w:t>
        </w:r>
      </w:ins>
    </w:p>
    <w:p w:rsidR="00000000" w:rsidDel="00000000" w:rsidP="00000000" w:rsidRDefault="00000000" w:rsidRPr="00000000" w14:paraId="00000245">
      <w:pPr>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6">
      <w:pPr>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7">
      <w:pPr>
        <w:numPr>
          <w:ilvl w:val="0"/>
          <w:numId w:val="7"/>
        </w:numPr>
        <w:spacing w:line="240" w:lineRule="auto"/>
        <w:ind w:left="720" w:hanging="360"/>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fldChar w:fldCharType="begin"/>
        </w:r>
        <w:r w:rsidDel="00000000" w:rsidR="00000000" w:rsidRPr="00000000">
          <w:instrText xml:space="preserve">HYPERLINK "https://learn.microsoft.com/en-us/dotnet/csharp/linq/"</w:instrText>
        </w:r>
        <w:r w:rsidDel="00000000" w:rsidR="00000000" w:rsidRPr="00000000">
          <w:fldChar w:fldCharType="separate"/>
        </w:r>
        <w:r w:rsidDel="00000000" w:rsidR="00000000" w:rsidRPr="00000000">
          <w:rPr>
            <w:rFonts w:ascii="Times New Roman" w:cs="Times New Roman" w:eastAsia="Times New Roman" w:hAnsi="Times New Roman"/>
            <w:sz w:val="28"/>
            <w:szCs w:val="28"/>
            <w:rtl w:val="0"/>
          </w:rPr>
          <w:t xml:space="preserve">https://learn.microsoft.com/en-us/dotnet/csharp/linq/</w:t>
        </w:r>
        <w:r w:rsidDel="00000000" w:rsidR="00000000" w:rsidRPr="00000000">
          <w:fldChar w:fldCharType="end"/>
        </w:r>
        <w:r w:rsidDel="00000000" w:rsidR="00000000" w:rsidRPr="00000000">
          <w:rPr>
            <w:rtl w:val="0"/>
          </w:rPr>
        </w:r>
      </w:ins>
    </w:p>
    <w:p w:rsidR="00000000" w:rsidDel="00000000" w:rsidP="00000000" w:rsidRDefault="00000000" w:rsidRPr="00000000" w14:paraId="00000248">
      <w:pPr>
        <w:numPr>
          <w:ilvl w:val="0"/>
          <w:numId w:val="7"/>
        </w:numPr>
        <w:spacing w:line="240" w:lineRule="auto"/>
        <w:ind w:left="720" w:hanging="360"/>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fldChar w:fldCharType="begin"/>
        </w:r>
        <w:r w:rsidDel="00000000" w:rsidR="00000000" w:rsidRPr="00000000">
          <w:instrText xml:space="preserve">HYPERLINK "https://learn.microsoft.com/en-us/dotnet/csharp/"</w:instrText>
        </w:r>
        <w:r w:rsidDel="00000000" w:rsidR="00000000" w:rsidRPr="00000000">
          <w:fldChar w:fldCharType="separate"/>
        </w:r>
        <w:r w:rsidDel="00000000" w:rsidR="00000000" w:rsidRPr="00000000">
          <w:rPr>
            <w:rFonts w:ascii="Times New Roman" w:cs="Times New Roman" w:eastAsia="Times New Roman" w:hAnsi="Times New Roman"/>
            <w:sz w:val="28"/>
            <w:szCs w:val="28"/>
            <w:rtl w:val="0"/>
          </w:rPr>
          <w:t xml:space="preserve">https://learn.microsoft.com/en-us/dotnet/csharp/</w:t>
        </w:r>
        <w:r w:rsidDel="00000000" w:rsidR="00000000" w:rsidRPr="00000000">
          <w:fldChar w:fldCharType="end"/>
        </w:r>
        <w:r w:rsidDel="00000000" w:rsidR="00000000" w:rsidRPr="00000000">
          <w:rPr>
            <w:rtl w:val="0"/>
          </w:rPr>
        </w:r>
      </w:ins>
    </w:p>
    <w:p w:rsidR="00000000" w:rsidDel="00000000" w:rsidP="00000000" w:rsidRDefault="00000000" w:rsidRPr="00000000" w14:paraId="00000249">
      <w:pPr>
        <w:numPr>
          <w:ilvl w:val="0"/>
          <w:numId w:val="7"/>
        </w:numPr>
        <w:spacing w:line="240" w:lineRule="auto"/>
        <w:ind w:left="720" w:hanging="360"/>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fldChar w:fldCharType="begin"/>
        </w:r>
        <w:r w:rsidDel="00000000" w:rsidR="00000000" w:rsidRPr="00000000">
          <w:instrText xml:space="preserve">HYPERLINK "https://learn.microsoft.com/en-us/dotnet/api/system.collections.generic?view=net-7.0"</w:instrText>
        </w:r>
        <w:r w:rsidDel="00000000" w:rsidR="00000000" w:rsidRPr="00000000">
          <w:fldChar w:fldCharType="separate"/>
        </w:r>
        <w:r w:rsidDel="00000000" w:rsidR="00000000" w:rsidRPr="00000000">
          <w:rPr>
            <w:rFonts w:ascii="Times New Roman" w:cs="Times New Roman" w:eastAsia="Times New Roman" w:hAnsi="Times New Roman"/>
            <w:sz w:val="28"/>
            <w:szCs w:val="28"/>
            <w:rtl w:val="0"/>
          </w:rPr>
          <w:t xml:space="preserve">https://learn.microsoft.com/en-us/dotnet/api/system.collections.generic?view=net-8.0</w:t>
        </w:r>
        <w:r w:rsidDel="00000000" w:rsidR="00000000" w:rsidRPr="00000000">
          <w:fldChar w:fldCharType="end"/>
        </w:r>
        <w:r w:rsidDel="00000000" w:rsidR="00000000" w:rsidRPr="00000000">
          <w:rPr>
            <w:rtl w:val="0"/>
          </w:rPr>
        </w:r>
      </w:ins>
    </w:p>
    <w:p w:rsidR="00000000" w:rsidDel="00000000" w:rsidP="00000000" w:rsidRDefault="00000000" w:rsidRPr="00000000" w14:paraId="0000024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4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5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4">
      <w:pPr>
        <w:pStyle w:val="Heading1"/>
        <w:spacing w:before="480" w:line="276" w:lineRule="auto"/>
        <w:jc w:val="center"/>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bookmarkStart w:colFirst="0" w:colLast="0" w:name="_2xcytpi" w:id="22"/>
        <w:bookmarkEnd w:id="22"/>
        <w:r w:rsidDel="00000000" w:rsidR="00000000" w:rsidRPr="00000000">
          <w:rPr>
            <w:rFonts w:ascii="Times New Roman" w:cs="Times New Roman" w:eastAsia="Times New Roman" w:hAnsi="Times New Roman"/>
            <w:sz w:val="28"/>
            <w:szCs w:val="28"/>
            <w:rtl w:val="0"/>
          </w:rPr>
          <w:t xml:space="preserve">ДОДАТКИ</w:t>
        </w:r>
      </w:ins>
    </w:p>
    <w:p w:rsidR="00000000" w:rsidDel="00000000" w:rsidP="00000000" w:rsidRDefault="00000000" w:rsidRPr="00000000" w14:paraId="00000265">
      <w:pPr>
        <w:pStyle w:val="Heading2"/>
        <w:spacing w:after="80" w:line="276" w:lineRule="auto"/>
        <w:jc w:val="center"/>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bookmarkStart w:colFirst="0" w:colLast="0" w:name="_1ci93xb" w:id="23"/>
        <w:bookmarkEnd w:id="23"/>
        <w:r w:rsidDel="00000000" w:rsidR="00000000" w:rsidRPr="00000000">
          <w:rPr>
            <w:rFonts w:ascii="Times New Roman" w:cs="Times New Roman" w:eastAsia="Times New Roman" w:hAnsi="Times New Roman"/>
            <w:sz w:val="28"/>
            <w:szCs w:val="28"/>
            <w:rtl w:val="0"/>
          </w:rPr>
          <w:t xml:space="preserve">ДОДАТОК А. Скролінг (текст) програми</w:t>
        </w:r>
      </w:ins>
    </w:p>
    <w:p w:rsidR="00000000" w:rsidDel="00000000" w:rsidP="00000000" w:rsidRDefault="00000000" w:rsidRPr="00000000" w14:paraId="0000026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26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YourAppName;</w:t>
        </w:r>
      </w:ins>
    </w:p>
    <w:p w:rsidR="00000000" w:rsidDel="00000000" w:rsidP="00000000" w:rsidRDefault="00000000" w:rsidRPr="00000000" w14:paraId="0000026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kursova.Base;</w:t>
        </w:r>
      </w:ins>
    </w:p>
    <w:p w:rsidR="00000000" w:rsidDel="00000000" w:rsidP="00000000" w:rsidRDefault="00000000" w:rsidRPr="00000000" w14:paraId="0000026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6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class BaseView : Window</w:t>
        </w:r>
      </w:ins>
    </w:p>
    <w:p w:rsidR="00000000" w:rsidDel="00000000" w:rsidP="00000000" w:rsidRDefault="00000000" w:rsidRPr="00000000" w14:paraId="0000026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26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void ReturnToMainMenu_Click(object sender, RoutedEventArgs e)</w:t>
        </w:r>
      </w:ins>
    </w:p>
    <w:p w:rsidR="00000000" w:rsidDel="00000000" w:rsidP="00000000" w:rsidRDefault="00000000" w:rsidRPr="00000000" w14:paraId="0000027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7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MainWindow mainWindow = new MainWindow();</w:t>
        </w:r>
      </w:ins>
    </w:p>
    <w:p w:rsidR="00000000" w:rsidDel="00000000" w:rsidP="00000000" w:rsidRDefault="00000000" w:rsidRPr="00000000" w14:paraId="0000027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mainWindow.Show();</w:t>
        </w:r>
      </w:ins>
    </w:p>
    <w:p w:rsidR="00000000" w:rsidDel="00000000" w:rsidP="00000000" w:rsidRDefault="00000000" w:rsidRPr="00000000" w14:paraId="0000027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27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7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27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7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7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27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7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7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&lt;summary&gt;</w:t>
        </w:r>
      </w:ins>
    </w:p>
    <w:p w:rsidR="00000000" w:rsidDel="00000000" w:rsidP="00000000" w:rsidRDefault="00000000" w:rsidRPr="00000000" w14:paraId="0000027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Interaction logic for App.xaml</w:t>
        </w:r>
      </w:ins>
    </w:p>
    <w:p w:rsidR="00000000" w:rsidDel="00000000" w:rsidP="00000000" w:rsidRDefault="00000000" w:rsidRPr="00000000" w14:paraId="0000027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&lt;/summary&gt;</w:t>
        </w:r>
      </w:ins>
    </w:p>
    <w:p w:rsidR="00000000" w:rsidDel="00000000" w:rsidP="00000000" w:rsidRDefault="00000000" w:rsidRPr="00000000" w14:paraId="0000027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partial class App</w:t>
        </w:r>
      </w:ins>
    </w:p>
    <w:p w:rsidR="00000000" w:rsidDel="00000000" w:rsidP="00000000" w:rsidRDefault="00000000" w:rsidRPr="00000000" w14:paraId="0000027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28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28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8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8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28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kursova.Base;</w:t>
        </w:r>
      </w:ins>
    </w:p>
    <w:p w:rsidR="00000000" w:rsidDel="00000000" w:rsidP="00000000" w:rsidRDefault="00000000" w:rsidRPr="00000000" w14:paraId="0000028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kursova.services.StaticServices;</w:t>
        </w:r>
      </w:ins>
    </w:p>
    <w:p w:rsidR="00000000" w:rsidDel="00000000" w:rsidP="00000000" w:rsidRDefault="00000000" w:rsidRPr="00000000" w14:paraId="0000028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8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8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28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28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partial class DeleteUser</w:t>
        </w:r>
      </w:ins>
    </w:p>
    <w:p w:rsidR="00000000" w:rsidDel="00000000" w:rsidP="00000000" w:rsidRDefault="00000000" w:rsidRPr="00000000" w14:paraId="0000028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8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DeleteUser()</w:t>
        </w:r>
      </w:ins>
    </w:p>
    <w:p w:rsidR="00000000" w:rsidDel="00000000" w:rsidP="00000000" w:rsidRDefault="00000000" w:rsidRPr="00000000" w14:paraId="0000028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8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28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9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9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9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DeleteButton_Click(object sender, RoutedEventArgs e)</w:t>
        </w:r>
      </w:ins>
    </w:p>
    <w:p w:rsidR="00000000" w:rsidDel="00000000" w:rsidP="00000000" w:rsidRDefault="00000000" w:rsidRPr="00000000" w14:paraId="0000029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9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(int.TryParse(ProfileDataTextBox.Text.Trim(), out int index))</w:t>
        </w:r>
      </w:ins>
    </w:p>
    <w:p w:rsidR="00000000" w:rsidDel="00000000" w:rsidP="00000000" w:rsidRDefault="00000000" w:rsidRPr="00000000" w14:paraId="0000029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9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var result = FileStaticService.DeleteUser(index);</w:t>
        </w:r>
      </w:ins>
    </w:p>
    <w:p w:rsidR="00000000" w:rsidDel="00000000" w:rsidP="00000000" w:rsidRDefault="00000000" w:rsidRPr="00000000" w14:paraId="0000029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(!string.IsNullOrEmpty(result))</w:t>
        </w:r>
      </w:ins>
    </w:p>
    <w:p w:rsidR="00000000" w:rsidDel="00000000" w:rsidP="00000000" w:rsidRDefault="00000000" w:rsidRPr="00000000" w14:paraId="0000029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9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MessageBox.Show(result);</w:t>
        </w:r>
      </w:ins>
    </w:p>
    <w:p w:rsidR="00000000" w:rsidDel="00000000" w:rsidP="00000000" w:rsidRDefault="00000000" w:rsidRPr="00000000" w14:paraId="0000029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9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9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w:t>
        </w:r>
      </w:ins>
    </w:p>
    <w:p w:rsidR="00000000" w:rsidDel="00000000" w:rsidP="00000000" w:rsidRDefault="00000000" w:rsidRPr="00000000" w14:paraId="0000029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9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MessageBox.Show("Введіть коректний номер користувача для видалення.");</w:t>
        </w:r>
      </w:ins>
    </w:p>
    <w:p w:rsidR="00000000" w:rsidDel="00000000" w:rsidP="00000000" w:rsidRDefault="00000000" w:rsidRPr="00000000" w14:paraId="0000029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A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A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A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2A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A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A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System.IO;</w:t>
        </w:r>
      </w:ins>
    </w:p>
    <w:p w:rsidR="00000000" w:rsidDel="00000000" w:rsidP="00000000" w:rsidRDefault="00000000" w:rsidRPr="00000000" w14:paraId="000002A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2A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System.Windows.Controls;</w:t>
        </w:r>
      </w:ins>
    </w:p>
    <w:p w:rsidR="00000000" w:rsidDel="00000000" w:rsidP="00000000" w:rsidRDefault="00000000" w:rsidRPr="00000000" w14:paraId="000002A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A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A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2A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2A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partial class EditUsers</w:t>
        </w:r>
      </w:ins>
    </w:p>
    <w:p w:rsidR="00000000" w:rsidDel="00000000" w:rsidP="00000000" w:rsidRDefault="00000000" w:rsidRPr="00000000" w14:paraId="000002A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A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string filePath = "users.txt";</w:t>
        </w:r>
      </w:ins>
    </w:p>
    <w:p w:rsidR="00000000" w:rsidDel="00000000" w:rsidP="00000000" w:rsidRDefault="00000000" w:rsidRPr="00000000" w14:paraId="000002A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int currentIndex = -1;</w:t>
        </w:r>
      </w:ins>
    </w:p>
    <w:p w:rsidR="00000000" w:rsidDel="00000000" w:rsidP="00000000" w:rsidRDefault="00000000" w:rsidRPr="00000000" w14:paraId="000002B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B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B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EditUsers()</w:t>
        </w:r>
      </w:ins>
    </w:p>
    <w:p w:rsidR="00000000" w:rsidDel="00000000" w:rsidP="00000000" w:rsidRDefault="00000000" w:rsidRPr="00000000" w14:paraId="000002B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B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2B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B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B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B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Метод для очищення полів введення</w:t>
        </w:r>
      </w:ins>
    </w:p>
    <w:p w:rsidR="00000000" w:rsidDel="00000000" w:rsidP="00000000" w:rsidRDefault="00000000" w:rsidRPr="00000000" w14:paraId="000002B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ClearFields()</w:t>
        </w:r>
      </w:ins>
    </w:p>
    <w:p w:rsidR="00000000" w:rsidDel="00000000" w:rsidP="00000000" w:rsidRDefault="00000000" w:rsidRPr="00000000" w14:paraId="000002B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B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ProfileDataTextBox.Clear();</w:t>
        </w:r>
      </w:ins>
    </w:p>
    <w:p w:rsidR="00000000" w:rsidDel="00000000" w:rsidP="00000000" w:rsidRDefault="00000000" w:rsidRPr="00000000" w14:paraId="000002B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AddressTextBox.Clear();</w:t>
        </w:r>
      </w:ins>
    </w:p>
    <w:p w:rsidR="00000000" w:rsidDel="00000000" w:rsidP="00000000" w:rsidRDefault="00000000" w:rsidRPr="00000000" w14:paraId="000002B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PhoneNumberTextBox.Clear();</w:t>
        </w:r>
      </w:ins>
    </w:p>
    <w:p w:rsidR="00000000" w:rsidDel="00000000" w:rsidP="00000000" w:rsidRDefault="00000000" w:rsidRPr="00000000" w14:paraId="000002B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WorkplaceOrEducationTextBox.Clear();</w:t>
        </w:r>
      </w:ins>
    </w:p>
    <w:p w:rsidR="00000000" w:rsidDel="00000000" w:rsidP="00000000" w:rsidRDefault="00000000" w:rsidRPr="00000000" w14:paraId="000002B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RelationshipTextBox.SelectedIndex = -1;</w:t>
        </w:r>
      </w:ins>
    </w:p>
    <w:p w:rsidR="00000000" w:rsidDel="00000000" w:rsidP="00000000" w:rsidRDefault="00000000" w:rsidRPr="00000000" w14:paraId="000002C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BusinessQualitiesTextBox.SelectedIndex = -1;</w:t>
        </w:r>
      </w:ins>
    </w:p>
    <w:p w:rsidR="00000000" w:rsidDel="00000000" w:rsidP="00000000" w:rsidRDefault="00000000" w:rsidRPr="00000000" w14:paraId="000002C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GenderComboBox.SelectedIndex = -1;</w:t>
        </w:r>
      </w:ins>
    </w:p>
    <w:p w:rsidR="00000000" w:rsidDel="00000000" w:rsidP="00000000" w:rsidRDefault="00000000" w:rsidRPr="00000000" w14:paraId="000002C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Birth.Clear();</w:t>
        </w:r>
      </w:ins>
    </w:p>
    <w:p w:rsidR="00000000" w:rsidDel="00000000" w:rsidP="00000000" w:rsidRDefault="00000000" w:rsidRPr="00000000" w14:paraId="000002C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Solvency.Clear();</w:t>
        </w:r>
      </w:ins>
    </w:p>
    <w:p w:rsidR="00000000" w:rsidDel="00000000" w:rsidP="00000000" w:rsidRDefault="00000000" w:rsidRPr="00000000" w14:paraId="000002C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C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C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C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Метод для збереження оновлених даних у файлі</w:t>
        </w:r>
      </w:ins>
    </w:p>
    <w:p w:rsidR="00000000" w:rsidDel="00000000" w:rsidP="00000000" w:rsidRDefault="00000000" w:rsidRPr="00000000" w14:paraId="000002C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SaveDataToFile()</w:t>
        </w:r>
      </w:ins>
    </w:p>
    <w:p w:rsidR="00000000" w:rsidDel="00000000" w:rsidP="00000000" w:rsidRDefault="00000000" w:rsidRPr="00000000" w14:paraId="000002C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C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(currentIndex &gt;= 0)</w:t>
        </w:r>
      </w:ins>
    </w:p>
    <w:p w:rsidR="00000000" w:rsidDel="00000000" w:rsidP="00000000" w:rsidRDefault="00000000" w:rsidRPr="00000000" w14:paraId="000002C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C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try</w:t>
        </w:r>
      </w:ins>
    </w:p>
    <w:p w:rsidR="00000000" w:rsidDel="00000000" w:rsidP="00000000" w:rsidRDefault="00000000" w:rsidRPr="00000000" w14:paraId="000002C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C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lines = File.ReadAllLines(filePath);</w:t>
        </w:r>
      </w:ins>
    </w:p>
    <w:p w:rsidR="00000000" w:rsidDel="00000000" w:rsidP="00000000" w:rsidRDefault="00000000" w:rsidRPr="00000000" w14:paraId="000002C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(currentIndex &lt; lines.Length)</w:t>
        </w:r>
      </w:ins>
    </w:p>
    <w:p w:rsidR="00000000" w:rsidDel="00000000" w:rsidP="00000000" w:rsidRDefault="00000000" w:rsidRPr="00000000" w14:paraId="000002D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D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lines[currentIndex] = $"{ProfileDataTextBox.Text.Trim()}, Адреса: {AddressTextBox.Text.Trim()}, Телефонний номер: {PhoneNumberTextBox.Text.Trim()}, Місце роботи або навчання: {WorkplaceOrEducationTextBox.Text.Trim()}, Солвентність: {Solvency.Text.Trim()}, Дата народження: {Birth.Text.Trim()}, Характер знайомства: {((ComboBoxItem)RelationshipTextBox.SelectedItem).Content}, Ділові якості: {((ComboBoxItem)BusinessQualitiesTextBox.SelectedItem).Content}, Стать: {((ComboBoxItem)GenderComboBox.SelectedItem).Content}";</w:t>
        </w:r>
      </w:ins>
    </w:p>
    <w:p w:rsidR="00000000" w:rsidDel="00000000" w:rsidP="00000000" w:rsidRDefault="00000000" w:rsidRPr="00000000" w14:paraId="000002D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File.WriteAllLines(filePath, lines);</w:t>
        </w:r>
      </w:ins>
    </w:p>
    <w:p w:rsidR="00000000" w:rsidDel="00000000" w:rsidP="00000000" w:rsidRDefault="00000000" w:rsidRPr="00000000" w14:paraId="000002D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MessageBox.Show("Дані успішно збережено у файлі.");</w:t>
        </w:r>
      </w:ins>
    </w:p>
    <w:p w:rsidR="00000000" w:rsidDel="00000000" w:rsidP="00000000" w:rsidRDefault="00000000" w:rsidRPr="00000000" w14:paraId="000002D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D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D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catch (Exception ex)</w:t>
        </w:r>
      </w:ins>
    </w:p>
    <w:p w:rsidR="00000000" w:rsidDel="00000000" w:rsidP="00000000" w:rsidRDefault="00000000" w:rsidRPr="00000000" w14:paraId="000002D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D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MessageBox.Show("Помилка при збереженні даних у файлі: " + ex.Message);</w:t>
        </w:r>
      </w:ins>
    </w:p>
    <w:p w:rsidR="00000000" w:rsidDel="00000000" w:rsidP="00000000" w:rsidRDefault="00000000" w:rsidRPr="00000000" w14:paraId="000002D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D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D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D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D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D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Метод для пошуку користувача за індексом</w:t>
        </w:r>
      </w:ins>
    </w:p>
    <w:p w:rsidR="00000000" w:rsidDel="00000000" w:rsidP="00000000" w:rsidRDefault="00000000" w:rsidRPr="00000000" w14:paraId="000002D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FindUser(int index)</w:t>
        </w:r>
      </w:ins>
    </w:p>
    <w:p w:rsidR="00000000" w:rsidDel="00000000" w:rsidP="00000000" w:rsidRDefault="00000000" w:rsidRPr="00000000" w14:paraId="000002E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E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(File.Exists(filePath))</w:t>
        </w:r>
      </w:ins>
    </w:p>
    <w:p w:rsidR="00000000" w:rsidDel="00000000" w:rsidP="00000000" w:rsidRDefault="00000000" w:rsidRPr="00000000" w14:paraId="000002E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E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try</w:t>
        </w:r>
      </w:ins>
    </w:p>
    <w:p w:rsidR="00000000" w:rsidDel="00000000" w:rsidP="00000000" w:rsidRDefault="00000000" w:rsidRPr="00000000" w14:paraId="000002E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E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lines = File.ReadAllLines(filePath);</w:t>
        </w:r>
      </w:ins>
    </w:p>
    <w:p w:rsidR="00000000" w:rsidDel="00000000" w:rsidP="00000000" w:rsidRDefault="00000000" w:rsidRPr="00000000" w14:paraId="000002E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(index &gt;= 0 &amp;&amp; index &lt; lines.Length)</w:t>
        </w:r>
      </w:ins>
    </w:p>
    <w:p w:rsidR="00000000" w:rsidDel="00000000" w:rsidP="00000000" w:rsidRDefault="00000000" w:rsidRPr="00000000" w14:paraId="000002E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2E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userData = lines[index];</w:t>
        </w:r>
      </w:ins>
    </w:p>
    <w:p w:rsidR="00000000" w:rsidDel="00000000" w:rsidP="00000000" w:rsidRDefault="00000000" w:rsidRPr="00000000" w14:paraId="000002E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userDataArray = userData.Split(',');</w:t>
        </w:r>
      </w:ins>
    </w:p>
    <w:p w:rsidR="00000000" w:rsidDel="00000000" w:rsidP="00000000" w:rsidRDefault="00000000" w:rsidRPr="00000000" w14:paraId="000002E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E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E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ProfileDataTextBox.Text = userDataArray[0].Split(':')[1].Trim();</w:t>
        </w:r>
      </w:ins>
    </w:p>
    <w:p w:rsidR="00000000" w:rsidDel="00000000" w:rsidP="00000000" w:rsidRDefault="00000000" w:rsidRPr="00000000" w14:paraId="000002E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AddressTextBox.Text = userDataArray[1].Split(':')[1].Trim();</w:t>
        </w:r>
      </w:ins>
    </w:p>
    <w:p w:rsidR="00000000" w:rsidDel="00000000" w:rsidP="00000000" w:rsidRDefault="00000000" w:rsidRPr="00000000" w14:paraId="000002E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PhoneNumberTextBox.Text = userDataArray[2].Split(':')[1].Trim();</w:t>
        </w:r>
      </w:ins>
    </w:p>
    <w:p w:rsidR="00000000" w:rsidDel="00000000" w:rsidP="00000000" w:rsidRDefault="00000000" w:rsidRPr="00000000" w14:paraId="000002E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WorkplaceOrEducationTextBox.Text = userDataArray[3].Split(':')[1].Trim();</w:t>
        </w:r>
      </w:ins>
    </w:p>
    <w:p w:rsidR="00000000" w:rsidDel="00000000" w:rsidP="00000000" w:rsidRDefault="00000000" w:rsidRPr="00000000" w14:paraId="000002F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Solvency.Text = userDataArray[4].Split(':')[1].Trim();</w:t>
        </w:r>
      </w:ins>
    </w:p>
    <w:p w:rsidR="00000000" w:rsidDel="00000000" w:rsidP="00000000" w:rsidRDefault="00000000" w:rsidRPr="00000000" w14:paraId="000002F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Birth.Text = userDataArray[5].Split(':')[1].Trim();</w:t>
        </w:r>
      </w:ins>
    </w:p>
    <w:p w:rsidR="00000000" w:rsidDel="00000000" w:rsidP="00000000" w:rsidRDefault="00000000" w:rsidRPr="00000000" w14:paraId="000002F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F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F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RelationshipTextBox.SelectedItem = RelationshipTextBox.Items.Cast&lt;ComboBoxItem&gt;()</w:t>
        </w:r>
      </w:ins>
    </w:p>
    <w:p w:rsidR="00000000" w:rsidDel="00000000" w:rsidP="00000000" w:rsidRDefault="00000000" w:rsidRPr="00000000" w14:paraId="000002F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.FirstOrDefault(item =&gt; item.Content.ToString() == userDataArray[6].Substring(userDataArray[6].IndexOf(':') + 1).Trim());</w:t>
        </w:r>
      </w:ins>
    </w:p>
    <w:p w:rsidR="00000000" w:rsidDel="00000000" w:rsidP="00000000" w:rsidRDefault="00000000" w:rsidRPr="00000000" w14:paraId="000002F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F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F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BusinessQualitiesTextBox.SelectedItem = BusinessQualitiesTextBox.Items.Cast&lt;ComboBoxItem&gt;()</w:t>
        </w:r>
      </w:ins>
    </w:p>
    <w:p w:rsidR="00000000" w:rsidDel="00000000" w:rsidP="00000000" w:rsidRDefault="00000000" w:rsidRPr="00000000" w14:paraId="000002F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.FirstOrDefault(item =&gt; item.Content.ToString() == userDataArray[7].Substring(userDataArray[7].IndexOf(':') + 1).Trim());</w:t>
        </w:r>
      </w:ins>
    </w:p>
    <w:p w:rsidR="00000000" w:rsidDel="00000000" w:rsidP="00000000" w:rsidRDefault="00000000" w:rsidRPr="00000000" w14:paraId="000002F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F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F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GenderComboBox.SelectedItem = GenderComboBox.Items.Cast&lt;ComboBoxItem&gt;()</w:t>
        </w:r>
      </w:ins>
    </w:p>
    <w:p w:rsidR="00000000" w:rsidDel="00000000" w:rsidP="00000000" w:rsidRDefault="00000000" w:rsidRPr="00000000" w14:paraId="000002F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.FirstOrDefault(item =&gt; item.Content.ToString() == userDataArray[8].Substring(userDataArray[8].IndexOf(':') + 1).Trim());</w:t>
        </w:r>
      </w:ins>
    </w:p>
    <w:p w:rsidR="00000000" w:rsidDel="00000000" w:rsidP="00000000" w:rsidRDefault="00000000" w:rsidRPr="00000000" w14:paraId="000002F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2F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0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currentIndex = index;</w:t>
        </w:r>
      </w:ins>
    </w:p>
    <w:p w:rsidR="00000000" w:rsidDel="00000000" w:rsidP="00000000" w:rsidRDefault="00000000" w:rsidRPr="00000000" w14:paraId="0000030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w:t>
        </w:r>
      </w:ins>
    </w:p>
    <w:p w:rsidR="00000000" w:rsidDel="00000000" w:rsidP="00000000" w:rsidRDefault="00000000" w:rsidRPr="00000000" w14:paraId="0000030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MessageBox.Show("Немає користувача з таким індексом.");</w:t>
        </w:r>
      </w:ins>
    </w:p>
    <w:p w:rsidR="00000000" w:rsidDel="00000000" w:rsidP="00000000" w:rsidRDefault="00000000" w:rsidRPr="00000000" w14:paraId="0000030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catch (Exception ex)</w:t>
        </w:r>
      </w:ins>
    </w:p>
    <w:p w:rsidR="00000000" w:rsidDel="00000000" w:rsidP="00000000" w:rsidRDefault="00000000" w:rsidRPr="00000000" w14:paraId="0000030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MessageBox.Show("Помилка: " + ex.Message);</w:t>
        </w:r>
      </w:ins>
    </w:p>
    <w:p w:rsidR="00000000" w:rsidDel="00000000" w:rsidP="00000000" w:rsidRDefault="00000000" w:rsidRPr="00000000" w14:paraId="0000030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w:t>
        </w:r>
      </w:ins>
    </w:p>
    <w:p w:rsidR="00000000" w:rsidDel="00000000" w:rsidP="00000000" w:rsidRDefault="00000000" w:rsidRPr="00000000" w14:paraId="0000030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0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MessageBox.Show("Файл користувачів не знайдено.");</w:t>
        </w:r>
      </w:ins>
    </w:p>
    <w:p w:rsidR="00000000" w:rsidDel="00000000" w:rsidP="00000000" w:rsidRDefault="00000000" w:rsidRPr="00000000" w14:paraId="0000031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1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1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1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1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Обробник події натискання кнопки "Пошук"</w:t>
        </w:r>
      </w:ins>
    </w:p>
    <w:p w:rsidR="00000000" w:rsidDel="00000000" w:rsidP="00000000" w:rsidRDefault="00000000" w:rsidRPr="00000000" w14:paraId="0000031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SearchButton_Click(object sender, RoutedEventArgs e)</w:t>
        </w:r>
      </w:ins>
    </w:p>
    <w:p w:rsidR="00000000" w:rsidDel="00000000" w:rsidP="00000000" w:rsidRDefault="00000000" w:rsidRPr="00000000" w14:paraId="0000031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1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(int.TryParse(NumberTextBox.Text.Trim(), out int index))</w:t>
        </w:r>
      </w:ins>
    </w:p>
    <w:p w:rsidR="00000000" w:rsidDel="00000000" w:rsidP="00000000" w:rsidRDefault="00000000" w:rsidRPr="00000000" w14:paraId="0000031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1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FindUser(index);</w:t>
        </w:r>
      </w:ins>
    </w:p>
    <w:p w:rsidR="00000000" w:rsidDel="00000000" w:rsidP="00000000" w:rsidRDefault="00000000" w:rsidRPr="00000000" w14:paraId="0000031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1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w:t>
        </w:r>
      </w:ins>
    </w:p>
    <w:p w:rsidR="00000000" w:rsidDel="00000000" w:rsidP="00000000" w:rsidRDefault="00000000" w:rsidRPr="00000000" w14:paraId="0000031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1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MessageBox.Show("Введіть коректний номер користувача.");</w:t>
        </w:r>
      </w:ins>
    </w:p>
    <w:p w:rsidR="00000000" w:rsidDel="00000000" w:rsidP="00000000" w:rsidRDefault="00000000" w:rsidRPr="00000000" w14:paraId="0000031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1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2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2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2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Обробник події натискання кнопки "Очистити"</w:t>
        </w:r>
      </w:ins>
    </w:p>
    <w:p w:rsidR="00000000" w:rsidDel="00000000" w:rsidP="00000000" w:rsidRDefault="00000000" w:rsidRPr="00000000" w14:paraId="0000032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ClearFields_Click(object sender, RoutedEventArgs e)</w:t>
        </w:r>
      </w:ins>
    </w:p>
    <w:p w:rsidR="00000000" w:rsidDel="00000000" w:rsidP="00000000" w:rsidRDefault="00000000" w:rsidRPr="00000000" w14:paraId="0000032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2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ClearFields();</w:t>
        </w:r>
      </w:ins>
    </w:p>
    <w:p w:rsidR="00000000" w:rsidDel="00000000" w:rsidP="00000000" w:rsidRDefault="00000000" w:rsidRPr="00000000" w14:paraId="0000032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2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2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2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Обробник події натискання кнопки "Зберегти"</w:t>
        </w:r>
      </w:ins>
    </w:p>
    <w:p w:rsidR="00000000" w:rsidDel="00000000" w:rsidP="00000000" w:rsidRDefault="00000000" w:rsidRPr="00000000" w14:paraId="0000032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SaveButton_Click(object sender, RoutedEventArgs e)</w:t>
        </w:r>
      </w:ins>
    </w:p>
    <w:p w:rsidR="00000000" w:rsidDel="00000000" w:rsidP="00000000" w:rsidRDefault="00000000" w:rsidRPr="00000000" w14:paraId="0000032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2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SaveDataToFile();</w:t>
        </w:r>
      </w:ins>
    </w:p>
    <w:p w:rsidR="00000000" w:rsidDel="00000000" w:rsidP="00000000" w:rsidRDefault="00000000" w:rsidRPr="00000000" w14:paraId="0000032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2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2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33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3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3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System.IO;</w:t>
        </w:r>
      </w:ins>
    </w:p>
    <w:p w:rsidR="00000000" w:rsidDel="00000000" w:rsidP="00000000" w:rsidRDefault="00000000" w:rsidRPr="00000000" w14:paraId="0000033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33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System.Windows.Controls;</w:t>
        </w:r>
      </w:ins>
    </w:p>
    <w:p w:rsidR="00000000" w:rsidDel="00000000" w:rsidP="00000000" w:rsidRDefault="00000000" w:rsidRPr="00000000" w14:paraId="0000033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w:t>
        </w:r>
      </w:ins>
    </w:p>
    <w:p w:rsidR="00000000" w:rsidDel="00000000" w:rsidP="00000000" w:rsidRDefault="00000000" w:rsidRPr="00000000" w14:paraId="0000033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kursova.models.Models;</w:t>
        </w:r>
      </w:ins>
    </w:p>
    <w:p w:rsidR="00000000" w:rsidDel="00000000" w:rsidP="00000000" w:rsidRDefault="00000000" w:rsidRPr="00000000" w14:paraId="0000033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3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3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3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3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YourAppName</w:t>
        </w:r>
      </w:ins>
    </w:p>
    <w:p w:rsidR="00000000" w:rsidDel="00000000" w:rsidP="00000000" w:rsidRDefault="00000000" w:rsidRPr="00000000" w14:paraId="0000033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33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partial class MainWindow</w:t>
        </w:r>
      </w:ins>
    </w:p>
    <w:p w:rsidR="00000000" w:rsidDel="00000000" w:rsidP="00000000" w:rsidRDefault="00000000" w:rsidRPr="00000000" w14:paraId="0000033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3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List&lt;User&gt; users = new List&lt;User&gt;();</w:t>
        </w:r>
      </w:ins>
    </w:p>
    <w:p w:rsidR="00000000" w:rsidDel="00000000" w:rsidP="00000000" w:rsidRDefault="00000000" w:rsidRPr="00000000" w14:paraId="0000034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4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4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MainWindow() {</w:t>
        </w:r>
      </w:ins>
    </w:p>
    <w:p w:rsidR="00000000" w:rsidDel="00000000" w:rsidP="00000000" w:rsidRDefault="00000000" w:rsidRPr="00000000" w14:paraId="0000034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34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LoadDataFromFile();</w:t>
        </w:r>
      </w:ins>
    </w:p>
    <w:p w:rsidR="00000000" w:rsidDel="00000000" w:rsidP="00000000" w:rsidRDefault="00000000" w:rsidRPr="00000000" w14:paraId="0000034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4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4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LoadDataFromFile() {</w:t>
        </w:r>
      </w:ins>
    </w:p>
    <w:p w:rsidR="00000000" w:rsidDel="00000000" w:rsidP="00000000" w:rsidRDefault="00000000" w:rsidRPr="00000000" w14:paraId="0000034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filePath = "users.txt";</w:t>
        </w:r>
      </w:ins>
    </w:p>
    <w:p w:rsidR="00000000" w:rsidDel="00000000" w:rsidP="00000000" w:rsidRDefault="00000000" w:rsidRPr="00000000" w14:paraId="0000034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try</w:t>
        </w:r>
      </w:ins>
    </w:p>
    <w:p w:rsidR="00000000" w:rsidDel="00000000" w:rsidP="00000000" w:rsidRDefault="00000000" w:rsidRPr="00000000" w14:paraId="0000034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4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lines = File.ReadAllLines(filePath);</w:t>
        </w:r>
      </w:ins>
    </w:p>
    <w:p w:rsidR="00000000" w:rsidDel="00000000" w:rsidP="00000000" w:rsidRDefault="00000000" w:rsidRPr="00000000" w14:paraId="0000034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foreach (string line in lines)</w:t>
        </w:r>
      </w:ins>
    </w:p>
    <w:p w:rsidR="00000000" w:rsidDel="00000000" w:rsidP="00000000" w:rsidRDefault="00000000" w:rsidRPr="00000000" w14:paraId="0000034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4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Припустимо, що User - це ваш клас користувача з методом ToString(), який повертає інформацію про користувача у вигляді рядка</w:t>
        </w:r>
      </w:ins>
    </w:p>
    <w:p w:rsidR="00000000" w:rsidDel="00000000" w:rsidP="00000000" w:rsidRDefault="00000000" w:rsidRPr="00000000" w14:paraId="0000034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UserListBox.Items.Add(line);</w:t>
        </w:r>
      </w:ins>
    </w:p>
    <w:p w:rsidR="00000000" w:rsidDel="00000000" w:rsidP="00000000" w:rsidRDefault="00000000" w:rsidRPr="00000000" w14:paraId="0000035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catch (IOException ex)</w:t>
        </w:r>
      </w:ins>
    </w:p>
    <w:p w:rsidR="00000000" w:rsidDel="00000000" w:rsidP="00000000" w:rsidRDefault="00000000" w:rsidRPr="00000000" w14:paraId="0000035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MessageBox.Show($"Помилка зчитування файлу: {ex.Message}");</w:t>
        </w:r>
      </w:ins>
    </w:p>
    <w:p w:rsidR="00000000" w:rsidDel="00000000" w:rsidP="00000000" w:rsidRDefault="00000000" w:rsidRPr="00000000" w14:paraId="0000035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arrangement_SelectionChanged(object sender, SelectionChangedEventArgs e)</w:t>
        </w:r>
      </w:ins>
    </w:p>
    <w:p w:rsidR="00000000" w:rsidDel="00000000" w:rsidP="00000000" w:rsidRDefault="00000000" w:rsidRPr="00000000" w14:paraId="0000035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selectedSortingOption = ((ComboBoxItem)arrangement.SelectedItem)?.Content?.ToString();</w:t>
        </w:r>
      </w:ins>
    </w:p>
    <w:p w:rsidR="00000000" w:rsidDel="00000000" w:rsidP="00000000" w:rsidRDefault="00000000" w:rsidRPr="00000000" w14:paraId="0000035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5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5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(selectedSortingOption == "За алфавітом")</w:t>
        </w:r>
      </w:ins>
    </w:p>
    <w:p w:rsidR="00000000" w:rsidDel="00000000" w:rsidP="00000000" w:rsidRDefault="00000000" w:rsidRPr="00000000" w14:paraId="0000035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5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users = users.OrderBy(user =&gt; user.ProfileData).ToList();</w:t>
        </w:r>
      </w:ins>
    </w:p>
    <w:p w:rsidR="00000000" w:rsidDel="00000000" w:rsidP="00000000" w:rsidRDefault="00000000" w:rsidRPr="00000000" w14:paraId="0000036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6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 if (selectedSortingOption == "За датою останнього коригування")</w:t>
        </w:r>
      </w:ins>
    </w:p>
    <w:p w:rsidR="00000000" w:rsidDel="00000000" w:rsidP="00000000" w:rsidRDefault="00000000" w:rsidRPr="00000000" w14:paraId="0000036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6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Впорядковуємо за допомогою додаткового поля, наприклад, DataPublication</w:t>
        </w:r>
      </w:ins>
    </w:p>
    <w:p w:rsidR="00000000" w:rsidDel="00000000" w:rsidP="00000000" w:rsidRDefault="00000000" w:rsidRPr="00000000" w14:paraId="0000036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users = users.OrderBy(user =&gt; user.DataPublication).ToList();</w:t>
        </w:r>
      </w:ins>
    </w:p>
    <w:p w:rsidR="00000000" w:rsidDel="00000000" w:rsidP="00000000" w:rsidRDefault="00000000" w:rsidRPr="00000000" w14:paraId="0000036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6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6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6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Очищаємо ListBox перед оновленням даних</w:t>
        </w:r>
      </w:ins>
    </w:p>
    <w:p w:rsidR="00000000" w:rsidDel="00000000" w:rsidP="00000000" w:rsidRDefault="00000000" w:rsidRPr="00000000" w14:paraId="0000036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UserListBox.Items.Clear();</w:t>
        </w:r>
      </w:ins>
    </w:p>
    <w:p w:rsidR="00000000" w:rsidDel="00000000" w:rsidP="00000000" w:rsidRDefault="00000000" w:rsidRPr="00000000" w14:paraId="0000036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6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6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Додаємо відсортовані дані до ListBox</w:t>
        </w:r>
      </w:ins>
    </w:p>
    <w:p w:rsidR="00000000" w:rsidDel="00000000" w:rsidP="00000000" w:rsidRDefault="00000000" w:rsidRPr="00000000" w14:paraId="0000036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foreach (var user in users)</w:t>
        </w:r>
      </w:ins>
    </w:p>
    <w:p w:rsidR="00000000" w:rsidDel="00000000" w:rsidP="00000000" w:rsidRDefault="00000000" w:rsidRPr="00000000" w14:paraId="0000036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6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Додати рядок, який відображатиме користувача у форматі, який вам потрібен</w:t>
        </w:r>
      </w:ins>
    </w:p>
    <w:p w:rsidR="00000000" w:rsidDel="00000000" w:rsidP="00000000" w:rsidRDefault="00000000" w:rsidRPr="00000000" w14:paraId="0000037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UserListBox.Items.Add($"{user.ProfileData}, {user.Address}, {user.PhoneNumber}, {user.WorkplaceOrEducation}, {user.Solvency}, {user.Birth}, {user.Relationship}, {user.BusinessQualities}, {user.Gender}");</w:t>
        </w:r>
      </w:ins>
    </w:p>
    <w:p w:rsidR="00000000" w:rsidDel="00000000" w:rsidP="00000000" w:rsidRDefault="00000000" w:rsidRPr="00000000" w14:paraId="0000037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7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7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7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ViewUsers() {</w:t>
        </w:r>
      </w:ins>
    </w:p>
    <w:p w:rsidR="00000000" w:rsidDel="00000000" w:rsidP="00000000" w:rsidRDefault="00000000" w:rsidRPr="00000000" w14:paraId="0000037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7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37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ViewUsers ViewUsers = new ViewUsers();</w:t>
        </w:r>
      </w:ins>
    </w:p>
    <w:p w:rsidR="00000000" w:rsidDel="00000000" w:rsidP="00000000" w:rsidRDefault="00000000" w:rsidRPr="00000000" w14:paraId="0000037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7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7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37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ViewUsers.Show();</w:t>
        </w:r>
      </w:ins>
    </w:p>
    <w:p w:rsidR="00000000" w:rsidDel="00000000" w:rsidP="00000000" w:rsidRDefault="00000000" w:rsidRPr="00000000" w14:paraId="0000037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7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7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37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38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8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8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EditUsers() {</w:t>
        </w:r>
      </w:ins>
    </w:p>
    <w:p w:rsidR="00000000" w:rsidDel="00000000" w:rsidP="00000000" w:rsidRDefault="00000000" w:rsidRPr="00000000" w14:paraId="0000038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38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EditUsers EditUsers = new EditUsers();</w:t>
        </w:r>
      </w:ins>
    </w:p>
    <w:p w:rsidR="00000000" w:rsidDel="00000000" w:rsidP="00000000" w:rsidRDefault="00000000" w:rsidRPr="00000000" w14:paraId="0000038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8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8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38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EditUsers.Show();</w:t>
        </w:r>
      </w:ins>
    </w:p>
    <w:p w:rsidR="00000000" w:rsidDel="00000000" w:rsidP="00000000" w:rsidRDefault="00000000" w:rsidRPr="00000000" w14:paraId="0000038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8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8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38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38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8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8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DeleteUsers() {</w:t>
        </w:r>
      </w:ins>
    </w:p>
    <w:p w:rsidR="00000000" w:rsidDel="00000000" w:rsidP="00000000" w:rsidRDefault="00000000" w:rsidRPr="00000000" w14:paraId="0000039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39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DeleteUser DeleteUser = new DeleteUser();</w:t>
        </w:r>
      </w:ins>
    </w:p>
    <w:p w:rsidR="00000000" w:rsidDel="00000000" w:rsidP="00000000" w:rsidRDefault="00000000" w:rsidRPr="00000000" w14:paraId="0000039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9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9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39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DeleteUser.Show();</w:t>
        </w:r>
      </w:ins>
    </w:p>
    <w:p w:rsidR="00000000" w:rsidDel="00000000" w:rsidP="00000000" w:rsidRDefault="00000000" w:rsidRPr="00000000" w14:paraId="0000039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9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9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39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39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9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9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UserGuideButton_Click(object sender, RoutedEventArgs e) {</w:t>
        </w:r>
      </w:ins>
    </w:p>
    <w:p w:rsidR="00000000" w:rsidDel="00000000" w:rsidP="00000000" w:rsidRDefault="00000000" w:rsidRPr="00000000" w14:paraId="0000039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39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 userGuideWindow = new UserGuideWindow();</w:t>
        </w:r>
      </w:ins>
    </w:p>
    <w:p w:rsidR="00000000" w:rsidDel="00000000" w:rsidP="00000000" w:rsidRDefault="00000000" w:rsidRPr="00000000" w14:paraId="0000039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A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A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3A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userGuideWindow.Show();</w:t>
        </w:r>
      </w:ins>
    </w:p>
    <w:p w:rsidR="00000000" w:rsidDel="00000000" w:rsidP="00000000" w:rsidRDefault="00000000" w:rsidRPr="00000000" w14:paraId="000003A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A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A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3A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3A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A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A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UserAddButton_Click(object sender, RoutedEventArgs e) {</w:t>
        </w:r>
      </w:ins>
    </w:p>
    <w:p w:rsidR="00000000" w:rsidDel="00000000" w:rsidP="00000000" w:rsidRDefault="00000000" w:rsidRPr="00000000" w14:paraId="000003A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3A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UserAddWindow UserAddWindow = new UserAddWindow();</w:t>
        </w:r>
      </w:ins>
    </w:p>
    <w:p w:rsidR="00000000" w:rsidDel="00000000" w:rsidP="00000000" w:rsidRDefault="00000000" w:rsidRPr="00000000" w14:paraId="000003A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A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A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3A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UserAddWindow.Show();</w:t>
        </w:r>
      </w:ins>
    </w:p>
    <w:p w:rsidR="00000000" w:rsidDel="00000000" w:rsidP="00000000" w:rsidRDefault="00000000" w:rsidRPr="00000000" w14:paraId="000003B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B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B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3B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3B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B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B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SearchButton_Click(object sender, RoutedEventArgs e) {</w:t>
        </w:r>
      </w:ins>
    </w:p>
    <w:p w:rsidR="00000000" w:rsidDel="00000000" w:rsidP="00000000" w:rsidRDefault="00000000" w:rsidRPr="00000000" w14:paraId="000003B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searchInput = SearchTextBox.Text;</w:t>
        </w:r>
      </w:ins>
    </w:p>
    <w:p w:rsidR="00000000" w:rsidDel="00000000" w:rsidP="00000000" w:rsidRDefault="00000000" w:rsidRPr="00000000" w14:paraId="000003B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B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arrangement_SelectionChanged(null, null);</w:t>
        </w:r>
      </w:ins>
    </w:p>
    <w:p w:rsidR="00000000" w:rsidDel="00000000" w:rsidP="00000000" w:rsidRDefault="00000000" w:rsidRPr="00000000" w14:paraId="000003B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B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Очищаємо ListBox перед пошуком нових результатів</w:t>
        </w:r>
      </w:ins>
    </w:p>
    <w:p w:rsidR="00000000" w:rsidDel="00000000" w:rsidP="00000000" w:rsidRDefault="00000000" w:rsidRPr="00000000" w14:paraId="000003B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UserListBox.Items.Clear();</w:t>
        </w:r>
      </w:ins>
    </w:p>
    <w:p w:rsidR="00000000" w:rsidDel="00000000" w:rsidP="00000000" w:rsidRDefault="00000000" w:rsidRPr="00000000" w14:paraId="000003B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B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B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try</w:t>
        </w:r>
      </w:ins>
    </w:p>
    <w:p w:rsidR="00000000" w:rsidDel="00000000" w:rsidP="00000000" w:rsidRDefault="00000000" w:rsidRPr="00000000" w14:paraId="000003C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C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Зчитуємо дані з файлу users.txt та створюємо об'єкти користувачів</w:t>
        </w:r>
      </w:ins>
    </w:p>
    <w:p w:rsidR="00000000" w:rsidDel="00000000" w:rsidP="00000000" w:rsidRDefault="00000000" w:rsidRPr="00000000" w14:paraId="000003C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filePath = "users.txt";</w:t>
        </w:r>
      </w:ins>
    </w:p>
    <w:p w:rsidR="00000000" w:rsidDel="00000000" w:rsidP="00000000" w:rsidRDefault="00000000" w:rsidRPr="00000000" w14:paraId="000003C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lines = File.ReadAllLines(filePath);</w:t>
        </w:r>
      </w:ins>
    </w:p>
    <w:p w:rsidR="00000000" w:rsidDel="00000000" w:rsidP="00000000" w:rsidRDefault="00000000" w:rsidRPr="00000000" w14:paraId="000003C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users = new List&lt;User&gt;();</w:t>
        </w:r>
      </w:ins>
    </w:p>
    <w:p w:rsidR="00000000" w:rsidDel="00000000" w:rsidP="00000000" w:rsidRDefault="00000000" w:rsidRPr="00000000" w14:paraId="000003C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C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C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foreach (string line in lines)</w:t>
        </w:r>
      </w:ins>
    </w:p>
    <w:p w:rsidR="00000000" w:rsidDel="00000000" w:rsidP="00000000" w:rsidRDefault="00000000" w:rsidRPr="00000000" w14:paraId="000003C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C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userData = line.Split(','); // Зміна роздільника на кому</w:t>
        </w:r>
      </w:ins>
    </w:p>
    <w:p w:rsidR="00000000" w:rsidDel="00000000" w:rsidP="00000000" w:rsidRDefault="00000000" w:rsidRPr="00000000" w14:paraId="000003C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 user = new User</w:t>
        </w:r>
      </w:ins>
    </w:p>
    <w:p w:rsidR="00000000" w:rsidDel="00000000" w:rsidP="00000000" w:rsidRDefault="00000000" w:rsidRPr="00000000" w14:paraId="000003C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C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ProfileData = userData[0],</w:t>
        </w:r>
      </w:ins>
    </w:p>
    <w:p w:rsidR="00000000" w:rsidDel="00000000" w:rsidP="00000000" w:rsidRDefault="00000000" w:rsidRPr="00000000" w14:paraId="000003C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Address = userData[1],</w:t>
        </w:r>
      </w:ins>
    </w:p>
    <w:p w:rsidR="00000000" w:rsidDel="00000000" w:rsidP="00000000" w:rsidRDefault="00000000" w:rsidRPr="00000000" w14:paraId="000003C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PhoneNumber = userData[2],</w:t>
        </w:r>
      </w:ins>
    </w:p>
    <w:p w:rsidR="00000000" w:rsidDel="00000000" w:rsidP="00000000" w:rsidRDefault="00000000" w:rsidRPr="00000000" w14:paraId="000003C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WorkplaceOrEducation = userData[3],</w:t>
        </w:r>
      </w:ins>
    </w:p>
    <w:p w:rsidR="00000000" w:rsidDel="00000000" w:rsidP="00000000" w:rsidRDefault="00000000" w:rsidRPr="00000000" w14:paraId="000003D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Solvency = userData[4],</w:t>
        </w:r>
      </w:ins>
    </w:p>
    <w:p w:rsidR="00000000" w:rsidDel="00000000" w:rsidP="00000000" w:rsidRDefault="00000000" w:rsidRPr="00000000" w14:paraId="000003D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Birth = userData[5],</w:t>
        </w:r>
      </w:ins>
    </w:p>
    <w:p w:rsidR="00000000" w:rsidDel="00000000" w:rsidP="00000000" w:rsidRDefault="00000000" w:rsidRPr="00000000" w14:paraId="000003D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Relationship = userData[6],</w:t>
        </w:r>
      </w:ins>
    </w:p>
    <w:p w:rsidR="00000000" w:rsidDel="00000000" w:rsidP="00000000" w:rsidRDefault="00000000" w:rsidRPr="00000000" w14:paraId="000003D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BusinessQualities = userData[7],</w:t>
        </w:r>
      </w:ins>
    </w:p>
    <w:p w:rsidR="00000000" w:rsidDel="00000000" w:rsidP="00000000" w:rsidRDefault="00000000" w:rsidRPr="00000000" w14:paraId="000003D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Gender = userData[8]</w:t>
        </w:r>
      </w:ins>
    </w:p>
    <w:p w:rsidR="00000000" w:rsidDel="00000000" w:rsidP="00000000" w:rsidRDefault="00000000" w:rsidRPr="00000000" w14:paraId="000003D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D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users.Add(user);</w:t>
        </w:r>
      </w:ins>
    </w:p>
    <w:p w:rsidR="00000000" w:rsidDel="00000000" w:rsidP="00000000" w:rsidRDefault="00000000" w:rsidRPr="00000000" w14:paraId="000003D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D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D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D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Виконуємо пошук серед користувачів за введеними критеріями</w:t>
        </w:r>
      </w:ins>
    </w:p>
    <w:p w:rsidR="00000000" w:rsidDel="00000000" w:rsidP="00000000" w:rsidRDefault="00000000" w:rsidRPr="00000000" w14:paraId="000003D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var searchResults = users.Where(user =&gt;</w:t>
        </w:r>
      </w:ins>
    </w:p>
    <w:p w:rsidR="00000000" w:rsidDel="00000000" w:rsidP="00000000" w:rsidRDefault="00000000" w:rsidRPr="00000000" w14:paraId="000003D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user.ProfileData.Contains(searchInput) ||</w:t>
        </w:r>
      </w:ins>
    </w:p>
    <w:p w:rsidR="00000000" w:rsidDel="00000000" w:rsidP="00000000" w:rsidRDefault="00000000" w:rsidRPr="00000000" w14:paraId="000003D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user.Address.Contains(searchInput) ||</w:t>
        </w:r>
      </w:ins>
    </w:p>
    <w:p w:rsidR="00000000" w:rsidDel="00000000" w:rsidP="00000000" w:rsidRDefault="00000000" w:rsidRPr="00000000" w14:paraId="000003D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user.PhoneNumber.Contains(searchInput) ||</w:t>
        </w:r>
      </w:ins>
    </w:p>
    <w:p w:rsidR="00000000" w:rsidDel="00000000" w:rsidP="00000000" w:rsidRDefault="00000000" w:rsidRPr="00000000" w14:paraId="000003D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user.WorkplaceOrEducation.Contains(searchInput) ||</w:t>
        </w:r>
      </w:ins>
    </w:p>
    <w:p w:rsidR="00000000" w:rsidDel="00000000" w:rsidP="00000000" w:rsidRDefault="00000000" w:rsidRPr="00000000" w14:paraId="000003E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user.Solvency.Contains(searchInput) ||</w:t>
        </w:r>
      </w:ins>
    </w:p>
    <w:p w:rsidR="00000000" w:rsidDel="00000000" w:rsidP="00000000" w:rsidRDefault="00000000" w:rsidRPr="00000000" w14:paraId="000003E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user.Birth.Contains(searchInput) ||</w:t>
        </w:r>
      </w:ins>
    </w:p>
    <w:p w:rsidR="00000000" w:rsidDel="00000000" w:rsidP="00000000" w:rsidRDefault="00000000" w:rsidRPr="00000000" w14:paraId="000003E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user.Relationship.Contains(searchInput) ||</w:t>
        </w:r>
      </w:ins>
    </w:p>
    <w:p w:rsidR="00000000" w:rsidDel="00000000" w:rsidP="00000000" w:rsidRDefault="00000000" w:rsidRPr="00000000" w14:paraId="000003E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user.BusinessQualities.Contains(searchInput) ||</w:t>
        </w:r>
      </w:ins>
    </w:p>
    <w:p w:rsidR="00000000" w:rsidDel="00000000" w:rsidP="00000000" w:rsidRDefault="00000000" w:rsidRPr="00000000" w14:paraId="000003E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user.Gender.Contains(searchInput)).ToList();</w:t>
        </w:r>
      </w:ins>
    </w:p>
    <w:p w:rsidR="00000000" w:rsidDel="00000000" w:rsidP="00000000" w:rsidRDefault="00000000" w:rsidRPr="00000000" w14:paraId="000003E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E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E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Отримуємо вибраний елемент з ComboBox</w:t>
        </w:r>
      </w:ins>
    </w:p>
    <w:p w:rsidR="00000000" w:rsidDel="00000000" w:rsidP="00000000" w:rsidRDefault="00000000" w:rsidRPr="00000000" w14:paraId="000003E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selectedSortingOption = ((ComboBoxItem)arrangement.SelectedItem)?.Content?.ToString();</w:t>
        </w:r>
      </w:ins>
    </w:p>
    <w:p w:rsidR="00000000" w:rsidDel="00000000" w:rsidP="00000000" w:rsidRDefault="00000000" w:rsidRPr="00000000" w14:paraId="000003E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E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E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Впорядковуємо дані відповідно до вибору користувача</w:t>
        </w:r>
      </w:ins>
    </w:p>
    <w:p w:rsidR="00000000" w:rsidDel="00000000" w:rsidP="00000000" w:rsidRDefault="00000000" w:rsidRPr="00000000" w14:paraId="000003E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(selectedSortingOption == "За алфавітом")</w:t>
        </w:r>
      </w:ins>
    </w:p>
    <w:p w:rsidR="00000000" w:rsidDel="00000000" w:rsidP="00000000" w:rsidRDefault="00000000" w:rsidRPr="00000000" w14:paraId="000003E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E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searchResults = searchResults.OrderBy(user =&gt; user.ProfileData).ToList();</w:t>
        </w:r>
      </w:ins>
    </w:p>
    <w:p w:rsidR="00000000" w:rsidDel="00000000" w:rsidP="00000000" w:rsidRDefault="00000000" w:rsidRPr="00000000" w14:paraId="000003E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F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 if (selectedSortingOption == "За датою останнього коригування")</w:t>
        </w:r>
      </w:ins>
    </w:p>
    <w:p w:rsidR="00000000" w:rsidDel="00000000" w:rsidP="00000000" w:rsidRDefault="00000000" w:rsidRPr="00000000" w14:paraId="000003F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F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Впорядковуємо за допомогою додаткового поля, наприклад, DataPublication</w:t>
        </w:r>
      </w:ins>
    </w:p>
    <w:p w:rsidR="00000000" w:rsidDel="00000000" w:rsidP="00000000" w:rsidRDefault="00000000" w:rsidRPr="00000000" w14:paraId="000003F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searchResults = searchResults.OrderBy(user =&gt; user.DataPublication).ToList();</w:t>
        </w:r>
      </w:ins>
    </w:p>
    <w:p w:rsidR="00000000" w:rsidDel="00000000" w:rsidP="00000000" w:rsidRDefault="00000000" w:rsidRPr="00000000" w14:paraId="000003F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F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F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3F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Додаємо результати пошуку до ListBox</w:t>
        </w:r>
      </w:ins>
    </w:p>
    <w:p w:rsidR="00000000" w:rsidDel="00000000" w:rsidP="00000000" w:rsidRDefault="00000000" w:rsidRPr="00000000" w14:paraId="000003F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foreach (var user in searchResults)</w:t>
        </w:r>
      </w:ins>
    </w:p>
    <w:p w:rsidR="00000000" w:rsidDel="00000000" w:rsidP="00000000" w:rsidRDefault="00000000" w:rsidRPr="00000000" w14:paraId="000003F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F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UserListBox.Items.Add(user.ProfileData + user.Address + user.PhoneNumber + user.WorkplaceOrEducation + user.Solvency + user.Birth + user.Relationship + user.BusinessQualities + user.Gender);</w:t>
        </w:r>
      </w:ins>
    </w:p>
    <w:p w:rsidR="00000000" w:rsidDel="00000000" w:rsidP="00000000" w:rsidRDefault="00000000" w:rsidRPr="00000000" w14:paraId="000003F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F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F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catch (IOException ex)</w:t>
        </w:r>
      </w:ins>
    </w:p>
    <w:p w:rsidR="00000000" w:rsidDel="00000000" w:rsidP="00000000" w:rsidRDefault="00000000" w:rsidRPr="00000000" w14:paraId="000003F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3F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MessageBox.Show($"Помилка зчитування файлу: {ex.Message}");</w:t>
        </w:r>
      </w:ins>
    </w:p>
    <w:p w:rsidR="00000000" w:rsidDel="00000000" w:rsidP="00000000" w:rsidRDefault="00000000" w:rsidRPr="00000000" w14:paraId="0000040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ViewUsers_Click(object sender, RoutedEventArgs e) {</w:t>
        </w:r>
      </w:ins>
    </w:p>
    <w:p w:rsidR="00000000" w:rsidDel="00000000" w:rsidP="00000000" w:rsidRDefault="00000000" w:rsidRPr="00000000" w14:paraId="0000040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ViewUsers(); // Викликаємо функцію перегляду користувачів</w:t>
        </w:r>
      </w:ins>
    </w:p>
    <w:p w:rsidR="00000000" w:rsidDel="00000000" w:rsidP="00000000" w:rsidRDefault="00000000" w:rsidRPr="00000000" w14:paraId="0000040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EditUsers_Click(object sender, RoutedEventArgs e) {</w:t>
        </w:r>
      </w:ins>
    </w:p>
    <w:p w:rsidR="00000000" w:rsidDel="00000000" w:rsidP="00000000" w:rsidRDefault="00000000" w:rsidRPr="00000000" w14:paraId="0000040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EditUsers(); // Викликаємо функцію перегляду користувачів</w:t>
        </w:r>
      </w:ins>
    </w:p>
    <w:p w:rsidR="00000000" w:rsidDel="00000000" w:rsidP="00000000" w:rsidRDefault="00000000" w:rsidRPr="00000000" w14:paraId="0000040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DeleteUsers_Click(object sender, RoutedEventArgs e) {</w:t>
        </w:r>
      </w:ins>
    </w:p>
    <w:p w:rsidR="00000000" w:rsidDel="00000000" w:rsidP="00000000" w:rsidRDefault="00000000" w:rsidRPr="00000000" w14:paraId="0000040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DeleteUsers(); // Викликаємо функцію перегляду користувачів</w:t>
        </w:r>
      </w:ins>
    </w:p>
    <w:p w:rsidR="00000000" w:rsidDel="00000000" w:rsidP="00000000" w:rsidRDefault="00000000" w:rsidRPr="00000000" w14:paraId="0000040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0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1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1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1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41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System.Windows.Controls;</w:t>
        </w:r>
      </w:ins>
    </w:p>
    <w:p w:rsidR="00000000" w:rsidDel="00000000" w:rsidP="00000000" w:rsidRDefault="00000000" w:rsidRPr="00000000" w14:paraId="0000041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kursova.Base;</w:t>
        </w:r>
      </w:ins>
    </w:p>
    <w:p w:rsidR="00000000" w:rsidDel="00000000" w:rsidP="00000000" w:rsidRDefault="00000000" w:rsidRPr="00000000" w14:paraId="0000041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kursova.models.Models;</w:t>
        </w:r>
      </w:ins>
    </w:p>
    <w:p w:rsidR="00000000" w:rsidDel="00000000" w:rsidP="00000000" w:rsidRDefault="00000000" w:rsidRPr="00000000" w14:paraId="0000041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kursova.services.StaticServices;</w:t>
        </w:r>
      </w:ins>
    </w:p>
    <w:p w:rsidR="00000000" w:rsidDel="00000000" w:rsidP="00000000" w:rsidRDefault="00000000" w:rsidRPr="00000000" w14:paraId="0000041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kursova.services.StaticServices.Validators;</w:t>
        </w:r>
      </w:ins>
    </w:p>
    <w:p w:rsidR="00000000" w:rsidDel="00000000" w:rsidP="00000000" w:rsidRDefault="00000000" w:rsidRPr="00000000" w14:paraId="0000041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1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1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41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1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partial class UserAddWindow</w:t>
        </w:r>
      </w:ins>
    </w:p>
    <w:p w:rsidR="00000000" w:rsidDel="00000000" w:rsidP="00000000" w:rsidRDefault="00000000" w:rsidRPr="00000000" w14:paraId="0000041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1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UserAddWindow()</w:t>
        </w:r>
      </w:ins>
    </w:p>
    <w:p w:rsidR="00000000" w:rsidDel="00000000" w:rsidP="00000000" w:rsidRDefault="00000000" w:rsidRPr="00000000" w14:paraId="0000041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2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42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2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2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2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AddUser()</w:t>
        </w:r>
      </w:ins>
    </w:p>
    <w:p w:rsidR="00000000" w:rsidDel="00000000" w:rsidP="00000000" w:rsidRDefault="00000000" w:rsidRPr="00000000" w14:paraId="0000042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2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var user = GetUser();</w:t>
        </w:r>
      </w:ins>
    </w:p>
    <w:p w:rsidR="00000000" w:rsidDel="00000000" w:rsidP="00000000" w:rsidRDefault="00000000" w:rsidRPr="00000000" w14:paraId="0000042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var validation = ValidatorStaticService.ValidateUser(user);</w:t>
        </w:r>
      </w:ins>
    </w:p>
    <w:p w:rsidR="00000000" w:rsidDel="00000000" w:rsidP="00000000" w:rsidRDefault="00000000" w:rsidRPr="00000000" w14:paraId="0000042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2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2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(!string.IsNullOrEmpty(validation))</w:t>
        </w:r>
      </w:ins>
    </w:p>
    <w:p w:rsidR="00000000" w:rsidDel="00000000" w:rsidP="00000000" w:rsidRDefault="00000000" w:rsidRPr="00000000" w14:paraId="0000042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2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MessageBox.Show(validation);</w:t>
        </w:r>
      </w:ins>
    </w:p>
    <w:p w:rsidR="00000000" w:rsidDel="00000000" w:rsidP="00000000" w:rsidRDefault="00000000" w:rsidRPr="00000000" w14:paraId="0000042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2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w:t>
        </w:r>
      </w:ins>
    </w:p>
    <w:p w:rsidR="00000000" w:rsidDel="00000000" w:rsidP="00000000" w:rsidRDefault="00000000" w:rsidRPr="00000000" w14:paraId="0000042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3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Записуємо дані користувача у текстовий файл без індексу</w:t>
        </w:r>
      </w:ins>
    </w:p>
    <w:p w:rsidR="00000000" w:rsidDel="00000000" w:rsidP="00000000" w:rsidRDefault="00000000" w:rsidRPr="00000000" w14:paraId="0000043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var result = FileStaticService.SaveUser(user);</w:t>
        </w:r>
      </w:ins>
    </w:p>
    <w:p w:rsidR="00000000" w:rsidDel="00000000" w:rsidP="00000000" w:rsidRDefault="00000000" w:rsidRPr="00000000" w14:paraId="0000043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MessageBox.Show(result);</w:t>
        </w:r>
      </w:ins>
    </w:p>
    <w:p w:rsidR="00000000" w:rsidDel="00000000" w:rsidP="00000000" w:rsidRDefault="00000000" w:rsidRPr="00000000" w14:paraId="0000043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3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3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Очищаємо поля введення після додавання користувача</w:t>
        </w:r>
      </w:ins>
    </w:p>
    <w:p w:rsidR="00000000" w:rsidDel="00000000" w:rsidP="00000000" w:rsidRDefault="00000000" w:rsidRPr="00000000" w14:paraId="0000043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ClearFields();</w:t>
        </w:r>
      </w:ins>
    </w:p>
    <w:p w:rsidR="00000000" w:rsidDel="00000000" w:rsidP="00000000" w:rsidRDefault="00000000" w:rsidRPr="00000000" w14:paraId="0000043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3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3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3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3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AddUser_Click(object sender, RoutedEventArgs e)</w:t>
        </w:r>
      </w:ins>
    </w:p>
    <w:p w:rsidR="00000000" w:rsidDel="00000000" w:rsidP="00000000" w:rsidRDefault="00000000" w:rsidRPr="00000000" w14:paraId="0000043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3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AddUser(); // Викликаємо функцію додавання користувача</w:t>
        </w:r>
      </w:ins>
    </w:p>
    <w:p w:rsidR="00000000" w:rsidDel="00000000" w:rsidP="00000000" w:rsidRDefault="00000000" w:rsidRPr="00000000" w14:paraId="0000043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3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4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4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ClearFields()</w:t>
        </w:r>
      </w:ins>
    </w:p>
    <w:p w:rsidR="00000000" w:rsidDel="00000000" w:rsidP="00000000" w:rsidRDefault="00000000" w:rsidRPr="00000000" w14:paraId="0000044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4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Очищаємо всі поля введення</w:t>
        </w:r>
      </w:ins>
    </w:p>
    <w:p w:rsidR="00000000" w:rsidDel="00000000" w:rsidP="00000000" w:rsidRDefault="00000000" w:rsidRPr="00000000" w14:paraId="0000044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ProfileDataTextBox.Clear();</w:t>
        </w:r>
      </w:ins>
    </w:p>
    <w:p w:rsidR="00000000" w:rsidDel="00000000" w:rsidP="00000000" w:rsidRDefault="00000000" w:rsidRPr="00000000" w14:paraId="0000044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AddressTextBox.Clear();</w:t>
        </w:r>
      </w:ins>
    </w:p>
    <w:p w:rsidR="00000000" w:rsidDel="00000000" w:rsidP="00000000" w:rsidRDefault="00000000" w:rsidRPr="00000000" w14:paraId="0000044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PhoneNumberTextBox.Clear();</w:t>
        </w:r>
      </w:ins>
    </w:p>
    <w:p w:rsidR="00000000" w:rsidDel="00000000" w:rsidP="00000000" w:rsidRDefault="00000000" w:rsidRPr="00000000" w14:paraId="0000044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WorkplaceOrEducationTextBox.Clear();</w:t>
        </w:r>
      </w:ins>
    </w:p>
    <w:p w:rsidR="00000000" w:rsidDel="00000000" w:rsidP="00000000" w:rsidRDefault="00000000" w:rsidRPr="00000000" w14:paraId="0000044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RelationshipTextBox.SelectedIndex = -1;</w:t>
        </w:r>
      </w:ins>
    </w:p>
    <w:p w:rsidR="00000000" w:rsidDel="00000000" w:rsidP="00000000" w:rsidRDefault="00000000" w:rsidRPr="00000000" w14:paraId="0000044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BusinessQualitiesTextBox.SelectedIndex = -1;</w:t>
        </w:r>
      </w:ins>
    </w:p>
    <w:p w:rsidR="00000000" w:rsidDel="00000000" w:rsidP="00000000" w:rsidRDefault="00000000" w:rsidRPr="00000000" w14:paraId="0000044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GenderComboBox.SelectedIndex = -1;</w:t>
        </w:r>
      </w:ins>
    </w:p>
    <w:p w:rsidR="00000000" w:rsidDel="00000000" w:rsidP="00000000" w:rsidRDefault="00000000" w:rsidRPr="00000000" w14:paraId="0000044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Birth.Clear();</w:t>
        </w:r>
      </w:ins>
    </w:p>
    <w:p w:rsidR="00000000" w:rsidDel="00000000" w:rsidP="00000000" w:rsidRDefault="00000000" w:rsidRPr="00000000" w14:paraId="0000044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Solvency.Clear();</w:t>
        </w:r>
      </w:ins>
    </w:p>
    <w:p w:rsidR="00000000" w:rsidDel="00000000" w:rsidP="00000000" w:rsidRDefault="00000000" w:rsidRPr="00000000" w14:paraId="0000044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4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4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5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ClearFields_Click(object sender, RoutedEventArgs e)</w:t>
        </w:r>
      </w:ins>
    </w:p>
    <w:p w:rsidR="00000000" w:rsidDel="00000000" w:rsidP="00000000" w:rsidRDefault="00000000" w:rsidRPr="00000000" w14:paraId="0000045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5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ClearFields(); // Викликаємо функцію очищення полів введення</w:t>
        </w:r>
      </w:ins>
    </w:p>
    <w:p w:rsidR="00000000" w:rsidDel="00000000" w:rsidP="00000000" w:rsidRDefault="00000000" w:rsidRPr="00000000" w14:paraId="0000045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5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5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5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User GetUser()</w:t>
        </w:r>
      </w:ins>
    </w:p>
    <w:p w:rsidR="00000000" w:rsidDel="00000000" w:rsidP="00000000" w:rsidRDefault="00000000" w:rsidRPr="00000000" w14:paraId="0000045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5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Отримуємо дані з полів введення</w:t>
        </w:r>
      </w:ins>
    </w:p>
    <w:p w:rsidR="00000000" w:rsidDel="00000000" w:rsidP="00000000" w:rsidRDefault="00000000" w:rsidRPr="00000000" w14:paraId="0000045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profileData = ProfileDataTextBox.Text;</w:t>
        </w:r>
      </w:ins>
    </w:p>
    <w:p w:rsidR="00000000" w:rsidDel="00000000" w:rsidP="00000000" w:rsidRDefault="00000000" w:rsidRPr="00000000" w14:paraId="0000045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address = AddressTextBox.Text;</w:t>
        </w:r>
      </w:ins>
    </w:p>
    <w:p w:rsidR="00000000" w:rsidDel="00000000" w:rsidP="00000000" w:rsidRDefault="00000000" w:rsidRPr="00000000" w14:paraId="0000045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phoneNumber = PhoneNumberTextBox.Text;</w:t>
        </w:r>
      </w:ins>
    </w:p>
    <w:p w:rsidR="00000000" w:rsidDel="00000000" w:rsidP="00000000" w:rsidRDefault="00000000" w:rsidRPr="00000000" w14:paraId="0000045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workplaceOrEducation = WorkplaceOrEducationTextBox.Text;</w:t>
        </w:r>
      </w:ins>
    </w:p>
    <w:p w:rsidR="00000000" w:rsidDel="00000000" w:rsidP="00000000" w:rsidRDefault="00000000" w:rsidRPr="00000000" w14:paraId="0000045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relationship = RelationshipTextBox.Text;</w:t>
        </w:r>
      </w:ins>
    </w:p>
    <w:p w:rsidR="00000000" w:rsidDel="00000000" w:rsidP="00000000" w:rsidRDefault="00000000" w:rsidRPr="00000000" w14:paraId="0000045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businessQualities = BusinessQualitiesTextBox.Text;</w:t>
        </w:r>
      </w:ins>
    </w:p>
    <w:p w:rsidR="00000000" w:rsidDel="00000000" w:rsidP="00000000" w:rsidRDefault="00000000" w:rsidRPr="00000000" w14:paraId="0000045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gender = ((ComboBoxItem)GenderComboBox.SelectedItem)?.Content?.ToString();</w:t>
        </w:r>
      </w:ins>
    </w:p>
    <w:p w:rsidR="00000000" w:rsidDel="00000000" w:rsidP="00000000" w:rsidRDefault="00000000" w:rsidRPr="00000000" w14:paraId="0000046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birth = Birth.Text;</w:t>
        </w:r>
      </w:ins>
    </w:p>
    <w:p w:rsidR="00000000" w:rsidDel="00000000" w:rsidP="00000000" w:rsidRDefault="00000000" w:rsidRPr="00000000" w14:paraId="0000046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solvency = Solvency.Text;</w:t>
        </w:r>
      </w:ins>
    </w:p>
    <w:p w:rsidR="00000000" w:rsidDel="00000000" w:rsidP="00000000" w:rsidRDefault="00000000" w:rsidRPr="00000000" w14:paraId="0000046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6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нового користувача з отриманими даними</w:t>
        </w:r>
      </w:ins>
    </w:p>
    <w:p w:rsidR="00000000" w:rsidDel="00000000" w:rsidP="00000000" w:rsidRDefault="00000000" w:rsidRPr="00000000" w14:paraId="0000046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 newUser = new User</w:t>
        </w:r>
      </w:ins>
    </w:p>
    <w:p w:rsidR="00000000" w:rsidDel="00000000" w:rsidP="00000000" w:rsidRDefault="00000000" w:rsidRPr="00000000" w14:paraId="0000046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6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ProfileData = profileData,</w:t>
        </w:r>
      </w:ins>
    </w:p>
    <w:p w:rsidR="00000000" w:rsidDel="00000000" w:rsidP="00000000" w:rsidRDefault="00000000" w:rsidRPr="00000000" w14:paraId="0000046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Address = address,</w:t>
        </w:r>
      </w:ins>
    </w:p>
    <w:p w:rsidR="00000000" w:rsidDel="00000000" w:rsidP="00000000" w:rsidRDefault="00000000" w:rsidRPr="00000000" w14:paraId="0000046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PhoneNumber = phoneNumber,</w:t>
        </w:r>
      </w:ins>
    </w:p>
    <w:p w:rsidR="00000000" w:rsidDel="00000000" w:rsidP="00000000" w:rsidRDefault="00000000" w:rsidRPr="00000000" w14:paraId="0000046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WorkplaceOrEducation = workplaceOrEducation,</w:t>
        </w:r>
      </w:ins>
    </w:p>
    <w:p w:rsidR="00000000" w:rsidDel="00000000" w:rsidP="00000000" w:rsidRDefault="00000000" w:rsidRPr="00000000" w14:paraId="0000046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Relationship = relationship,</w:t>
        </w:r>
      </w:ins>
    </w:p>
    <w:p w:rsidR="00000000" w:rsidDel="00000000" w:rsidP="00000000" w:rsidRDefault="00000000" w:rsidRPr="00000000" w14:paraId="0000046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BusinessQualities = businessQualities,</w:t>
        </w:r>
      </w:ins>
    </w:p>
    <w:p w:rsidR="00000000" w:rsidDel="00000000" w:rsidP="00000000" w:rsidRDefault="00000000" w:rsidRPr="00000000" w14:paraId="0000046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Gender = gender,</w:t>
        </w:r>
      </w:ins>
    </w:p>
    <w:p w:rsidR="00000000" w:rsidDel="00000000" w:rsidP="00000000" w:rsidRDefault="00000000" w:rsidRPr="00000000" w14:paraId="0000046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Birth = birth,</w:t>
        </w:r>
      </w:ins>
    </w:p>
    <w:p w:rsidR="00000000" w:rsidDel="00000000" w:rsidP="00000000" w:rsidRDefault="00000000" w:rsidRPr="00000000" w14:paraId="0000046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Solvency = solvency,</w:t>
        </w:r>
      </w:ins>
    </w:p>
    <w:p w:rsidR="00000000" w:rsidDel="00000000" w:rsidP="00000000" w:rsidRDefault="00000000" w:rsidRPr="00000000" w14:paraId="0000046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DataPublication =  DateTime.Now.ToString("dd.MM.yyyy") // Додаємо поточну дату публікації</w:t>
        </w:r>
      </w:ins>
    </w:p>
    <w:p w:rsidR="00000000" w:rsidDel="00000000" w:rsidP="00000000" w:rsidRDefault="00000000" w:rsidRPr="00000000" w14:paraId="0000047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7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newUser;</w:t>
        </w:r>
      </w:ins>
    </w:p>
    <w:p w:rsidR="00000000" w:rsidDel="00000000" w:rsidP="00000000" w:rsidRDefault="00000000" w:rsidRPr="00000000" w14:paraId="0000047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7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7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7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47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47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7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partial class FiveStepGuide : Window</w:t>
        </w:r>
      </w:ins>
    </w:p>
    <w:p w:rsidR="00000000" w:rsidDel="00000000" w:rsidP="00000000" w:rsidRDefault="00000000" w:rsidRPr="00000000" w14:paraId="0000048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8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FiveStepGuide()</w:t>
        </w:r>
      </w:ins>
    </w:p>
    <w:p w:rsidR="00000000" w:rsidDel="00000000" w:rsidP="00000000" w:rsidRDefault="00000000" w:rsidRPr="00000000" w14:paraId="0000048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8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48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8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8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void ReturnToUserGuide_Click(object sender, RoutedEventArgs e)</w:t>
        </w:r>
      </w:ins>
    </w:p>
    <w:p w:rsidR="00000000" w:rsidDel="00000000" w:rsidP="00000000" w:rsidRDefault="00000000" w:rsidRPr="00000000" w14:paraId="0000048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8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екземпляр MainWindow</w:t>
        </w:r>
      </w:ins>
    </w:p>
    <w:p w:rsidR="00000000" w:rsidDel="00000000" w:rsidP="00000000" w:rsidRDefault="00000000" w:rsidRPr="00000000" w14:paraId="0000048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 UserGuideWindow = new UserGuideWindow();</w:t>
        </w:r>
      </w:ins>
    </w:p>
    <w:p w:rsidR="00000000" w:rsidDel="00000000" w:rsidP="00000000" w:rsidRDefault="00000000" w:rsidRPr="00000000" w14:paraId="0000048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8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8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нове головне вікно</w:t>
        </w:r>
      </w:ins>
    </w:p>
    <w:p w:rsidR="00000000" w:rsidDel="00000000" w:rsidP="00000000" w:rsidRDefault="00000000" w:rsidRPr="00000000" w14:paraId="0000048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UserGuideWindow.Show();</w:t>
        </w:r>
      </w:ins>
    </w:p>
    <w:p w:rsidR="00000000" w:rsidDel="00000000" w:rsidP="00000000" w:rsidRDefault="00000000" w:rsidRPr="00000000" w14:paraId="0000048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8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9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(UserAddWindow)</w:t>
        </w:r>
      </w:ins>
    </w:p>
    <w:p w:rsidR="00000000" w:rsidDel="00000000" w:rsidP="00000000" w:rsidRDefault="00000000" w:rsidRPr="00000000" w14:paraId="0000049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49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9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9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9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9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49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9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9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49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9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9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partial class FourStepGuide : Window</w:t>
        </w:r>
      </w:ins>
    </w:p>
    <w:p w:rsidR="00000000" w:rsidDel="00000000" w:rsidP="00000000" w:rsidRDefault="00000000" w:rsidRPr="00000000" w14:paraId="0000049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9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FourStepGuide()</w:t>
        </w:r>
      </w:ins>
    </w:p>
    <w:p w:rsidR="00000000" w:rsidDel="00000000" w:rsidP="00000000" w:rsidRDefault="00000000" w:rsidRPr="00000000" w14:paraId="0000049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A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4A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A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A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void ReturnToUserGuide_Click(object sender, RoutedEventArgs e)</w:t>
        </w:r>
      </w:ins>
    </w:p>
    <w:p w:rsidR="00000000" w:rsidDel="00000000" w:rsidP="00000000" w:rsidRDefault="00000000" w:rsidRPr="00000000" w14:paraId="000004A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A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екземпляр MainWindow</w:t>
        </w:r>
      </w:ins>
    </w:p>
    <w:p w:rsidR="00000000" w:rsidDel="00000000" w:rsidP="00000000" w:rsidRDefault="00000000" w:rsidRPr="00000000" w14:paraId="000004A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 UserGuideWindow = new UserGuideWindow();</w:t>
        </w:r>
      </w:ins>
    </w:p>
    <w:p w:rsidR="00000000" w:rsidDel="00000000" w:rsidP="00000000" w:rsidRDefault="00000000" w:rsidRPr="00000000" w14:paraId="000004A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A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A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нове головне вікно</w:t>
        </w:r>
      </w:ins>
    </w:p>
    <w:p w:rsidR="00000000" w:rsidDel="00000000" w:rsidP="00000000" w:rsidRDefault="00000000" w:rsidRPr="00000000" w14:paraId="000004A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UserGuideWindow.Show();</w:t>
        </w:r>
      </w:ins>
    </w:p>
    <w:p w:rsidR="00000000" w:rsidDel="00000000" w:rsidP="00000000" w:rsidRDefault="00000000" w:rsidRPr="00000000" w14:paraId="000004A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A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A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(UserAddWindow)</w:t>
        </w:r>
      </w:ins>
    </w:p>
    <w:p w:rsidR="00000000" w:rsidDel="00000000" w:rsidP="00000000" w:rsidRDefault="00000000" w:rsidRPr="00000000" w14:paraId="000004A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4A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B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B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B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B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4B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B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B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4B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B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B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partial class OneStepGuide : Window</w:t>
        </w:r>
      </w:ins>
    </w:p>
    <w:p w:rsidR="00000000" w:rsidDel="00000000" w:rsidP="00000000" w:rsidRDefault="00000000" w:rsidRPr="00000000" w14:paraId="000004B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B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OneStepGuide()</w:t>
        </w:r>
      </w:ins>
    </w:p>
    <w:p w:rsidR="00000000" w:rsidDel="00000000" w:rsidP="00000000" w:rsidRDefault="00000000" w:rsidRPr="00000000" w14:paraId="000004B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B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4B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B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C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void ReturnToUserGuide_Click(object sender, RoutedEventArgs e)</w:t>
        </w:r>
      </w:ins>
    </w:p>
    <w:p w:rsidR="00000000" w:rsidDel="00000000" w:rsidP="00000000" w:rsidRDefault="00000000" w:rsidRPr="00000000" w14:paraId="000004C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C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екземпляр MainWindow</w:t>
        </w:r>
      </w:ins>
    </w:p>
    <w:p w:rsidR="00000000" w:rsidDel="00000000" w:rsidP="00000000" w:rsidRDefault="00000000" w:rsidRPr="00000000" w14:paraId="000004C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 UserGuideWindow = new UserGuideWindow();</w:t>
        </w:r>
      </w:ins>
    </w:p>
    <w:p w:rsidR="00000000" w:rsidDel="00000000" w:rsidP="00000000" w:rsidRDefault="00000000" w:rsidRPr="00000000" w14:paraId="000004C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C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C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нове головне вікно</w:t>
        </w:r>
      </w:ins>
    </w:p>
    <w:p w:rsidR="00000000" w:rsidDel="00000000" w:rsidP="00000000" w:rsidRDefault="00000000" w:rsidRPr="00000000" w14:paraId="000004C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UserGuideWindow.Show();</w:t>
        </w:r>
      </w:ins>
    </w:p>
    <w:p w:rsidR="00000000" w:rsidDel="00000000" w:rsidP="00000000" w:rsidRDefault="00000000" w:rsidRPr="00000000" w14:paraId="000004C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C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C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(UserAddWindow)</w:t>
        </w:r>
      </w:ins>
    </w:p>
    <w:p w:rsidR="00000000" w:rsidDel="00000000" w:rsidP="00000000" w:rsidRDefault="00000000" w:rsidRPr="00000000" w14:paraId="000004C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4C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C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C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C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D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4D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D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D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4D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овне вікно</w:t>
        </w:r>
      </w:ins>
    </w:p>
    <w:p w:rsidR="00000000" w:rsidDel="00000000" w:rsidP="00000000" w:rsidRDefault="00000000" w:rsidRPr="00000000" w14:paraId="000004D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UserGuideWindow.Show();</w:t>
        </w:r>
      </w:ins>
    </w:p>
    <w:p w:rsidR="00000000" w:rsidDel="00000000" w:rsidP="00000000" w:rsidRDefault="00000000" w:rsidRPr="00000000" w14:paraId="000004D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D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D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(UserAddWindow)</w:t>
        </w:r>
      </w:ins>
    </w:p>
    <w:p w:rsidR="00000000" w:rsidDel="00000000" w:rsidP="00000000" w:rsidRDefault="00000000" w:rsidRPr="00000000" w14:paraId="000004D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4D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D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D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D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D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4D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E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E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4E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E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E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partial class TwoStepGuide : Window</w:t>
        </w:r>
      </w:ins>
    </w:p>
    <w:p w:rsidR="00000000" w:rsidDel="00000000" w:rsidP="00000000" w:rsidRDefault="00000000" w:rsidRPr="00000000" w14:paraId="000004E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E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TwoStepGuide()</w:t>
        </w:r>
      </w:ins>
    </w:p>
    <w:p w:rsidR="00000000" w:rsidDel="00000000" w:rsidP="00000000" w:rsidRDefault="00000000" w:rsidRPr="00000000" w14:paraId="000004E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E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4E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E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E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void ReturnToUserGuide_Click(object sender, RoutedEventArgs e)</w:t>
        </w:r>
      </w:ins>
    </w:p>
    <w:p w:rsidR="00000000" w:rsidDel="00000000" w:rsidP="00000000" w:rsidRDefault="00000000" w:rsidRPr="00000000" w14:paraId="000004E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E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екземпляр MainWindow</w:t>
        </w:r>
      </w:ins>
    </w:p>
    <w:p w:rsidR="00000000" w:rsidDel="00000000" w:rsidP="00000000" w:rsidRDefault="00000000" w:rsidRPr="00000000" w14:paraId="000004E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 UserGuideWindow = new UserGuideWindow();</w:t>
        </w:r>
      </w:ins>
    </w:p>
    <w:p w:rsidR="00000000" w:rsidDel="00000000" w:rsidP="00000000" w:rsidRDefault="00000000" w:rsidRPr="00000000" w14:paraId="000004E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F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F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нове головне вікно</w:t>
        </w:r>
      </w:ins>
    </w:p>
    <w:p w:rsidR="00000000" w:rsidDel="00000000" w:rsidP="00000000" w:rsidRDefault="00000000" w:rsidRPr="00000000" w14:paraId="000004F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UserGuideWindow.Show();</w:t>
        </w:r>
      </w:ins>
    </w:p>
    <w:p w:rsidR="00000000" w:rsidDel="00000000" w:rsidP="00000000" w:rsidRDefault="00000000" w:rsidRPr="00000000" w14:paraId="000004F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F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F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(UserAddWindow)</w:t>
        </w:r>
      </w:ins>
    </w:p>
    <w:p w:rsidR="00000000" w:rsidDel="00000000" w:rsidP="00000000" w:rsidRDefault="00000000" w:rsidRPr="00000000" w14:paraId="000004F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4F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4F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4F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F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F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4F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System.Windows.Controls;</w:t>
        </w:r>
      </w:ins>
    </w:p>
    <w:p w:rsidR="00000000" w:rsidDel="00000000" w:rsidP="00000000" w:rsidRDefault="00000000" w:rsidRPr="00000000" w14:paraId="000004F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YourAppName;</w:t>
        </w:r>
      </w:ins>
    </w:p>
    <w:p w:rsidR="00000000" w:rsidDel="00000000" w:rsidP="00000000" w:rsidRDefault="00000000" w:rsidRPr="00000000" w14:paraId="000004F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4F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0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50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50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partial class UserGuideWindow</w:t>
        </w:r>
      </w:ins>
    </w:p>
    <w:p w:rsidR="00000000" w:rsidDel="00000000" w:rsidP="00000000" w:rsidRDefault="00000000" w:rsidRPr="00000000" w14:paraId="0000050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0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UserGuideWindow()</w:t>
        </w:r>
      </w:ins>
    </w:p>
    <w:p w:rsidR="00000000" w:rsidDel="00000000" w:rsidP="00000000" w:rsidRDefault="00000000" w:rsidRPr="00000000" w14:paraId="0000050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0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50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0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0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0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void ReturnToMainMenu_Click(object sender, RoutedEventArgs e)</w:t>
        </w:r>
      </w:ins>
    </w:p>
    <w:p w:rsidR="00000000" w:rsidDel="00000000" w:rsidP="00000000" w:rsidRDefault="00000000" w:rsidRPr="00000000" w14:paraId="0000050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0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екземпляр MainWindow</w:t>
        </w:r>
      </w:ins>
    </w:p>
    <w:p w:rsidR="00000000" w:rsidDel="00000000" w:rsidP="00000000" w:rsidRDefault="00000000" w:rsidRPr="00000000" w14:paraId="0000050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MainWindow mainWindow = new MainWindow();</w:t>
        </w:r>
      </w:ins>
    </w:p>
    <w:p w:rsidR="00000000" w:rsidDel="00000000" w:rsidP="00000000" w:rsidRDefault="00000000" w:rsidRPr="00000000" w14:paraId="0000050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0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1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нове головне вікно</w:t>
        </w:r>
      </w:ins>
    </w:p>
    <w:p w:rsidR="00000000" w:rsidDel="00000000" w:rsidP="00000000" w:rsidRDefault="00000000" w:rsidRPr="00000000" w14:paraId="0000051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mainWindow.Show();</w:t>
        </w:r>
      </w:ins>
    </w:p>
    <w:p w:rsidR="00000000" w:rsidDel="00000000" w:rsidP="00000000" w:rsidRDefault="00000000" w:rsidRPr="00000000" w14:paraId="0000051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1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1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(UserGuideWindow)</w:t>
        </w:r>
      </w:ins>
    </w:p>
    <w:p w:rsidR="00000000" w:rsidDel="00000000" w:rsidP="00000000" w:rsidRDefault="00000000" w:rsidRPr="00000000" w14:paraId="0000051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51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1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1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OneStepGuide_Click(object sender, RoutedEventArgs e) {</w:t>
        </w:r>
      </w:ins>
    </w:p>
    <w:p w:rsidR="00000000" w:rsidDel="00000000" w:rsidP="00000000" w:rsidRDefault="00000000" w:rsidRPr="00000000" w14:paraId="0000051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OneStepGuide(); // Викликаємо функцію перегляду користувачів</w:t>
        </w:r>
      </w:ins>
    </w:p>
    <w:p w:rsidR="00000000" w:rsidDel="00000000" w:rsidP="00000000" w:rsidRDefault="00000000" w:rsidRPr="00000000" w14:paraId="0000051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1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1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TwoStepGuide_Click(object sender, RoutedEventArgs e) {</w:t>
        </w:r>
      </w:ins>
    </w:p>
    <w:p w:rsidR="00000000" w:rsidDel="00000000" w:rsidP="00000000" w:rsidRDefault="00000000" w:rsidRPr="00000000" w14:paraId="0000051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TwoStepGuide(); // Викликаємо функцію перегляду користувачів</w:t>
        </w:r>
      </w:ins>
    </w:p>
    <w:p w:rsidR="00000000" w:rsidDel="00000000" w:rsidP="00000000" w:rsidRDefault="00000000" w:rsidRPr="00000000" w14:paraId="0000051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1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2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ThreeStepGuide_Click(object sender, RoutedEventArgs e) {</w:t>
        </w:r>
      </w:ins>
    </w:p>
    <w:p w:rsidR="00000000" w:rsidDel="00000000" w:rsidP="00000000" w:rsidRDefault="00000000" w:rsidRPr="00000000" w14:paraId="0000052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ThreeStepGuide(); // Викликаємо функцію перегляду користувачів</w:t>
        </w:r>
      </w:ins>
    </w:p>
    <w:p w:rsidR="00000000" w:rsidDel="00000000" w:rsidP="00000000" w:rsidRDefault="00000000" w:rsidRPr="00000000" w14:paraId="0000052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2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2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FourStepGuide_Click(object sender, RoutedEventArgs e) {</w:t>
        </w:r>
      </w:ins>
    </w:p>
    <w:p w:rsidR="00000000" w:rsidDel="00000000" w:rsidP="00000000" w:rsidRDefault="00000000" w:rsidRPr="00000000" w14:paraId="0000052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FourStepGuide(); // Викликаємо функцію перегляду користувачів</w:t>
        </w:r>
      </w:ins>
    </w:p>
    <w:p w:rsidR="00000000" w:rsidDel="00000000" w:rsidP="00000000" w:rsidRDefault="00000000" w:rsidRPr="00000000" w14:paraId="0000052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2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2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FiveStepGuide_Click(object sender, RoutedEventArgs e) {</w:t>
        </w:r>
      </w:ins>
    </w:p>
    <w:p w:rsidR="00000000" w:rsidDel="00000000" w:rsidP="00000000" w:rsidRDefault="00000000" w:rsidRPr="00000000" w14:paraId="0000052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FiveStepGuide(); // Викликаємо функцію перегляду користувачів</w:t>
        </w:r>
      </w:ins>
    </w:p>
    <w:p w:rsidR="00000000" w:rsidDel="00000000" w:rsidP="00000000" w:rsidRDefault="00000000" w:rsidRPr="00000000" w14:paraId="0000052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2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2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OneStepGuide() {</w:t>
        </w:r>
      </w:ins>
    </w:p>
    <w:p w:rsidR="00000000" w:rsidDel="00000000" w:rsidP="00000000" w:rsidRDefault="00000000" w:rsidRPr="00000000" w14:paraId="0000052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52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OneStepGuide OneStepGuide = new OneStepGuide();</w:t>
        </w:r>
      </w:ins>
    </w:p>
    <w:p w:rsidR="00000000" w:rsidDel="00000000" w:rsidP="00000000" w:rsidRDefault="00000000" w:rsidRPr="00000000" w14:paraId="0000052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3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3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53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OneStepGuide.Show();</w:t>
        </w:r>
      </w:ins>
    </w:p>
    <w:p w:rsidR="00000000" w:rsidDel="00000000" w:rsidP="00000000" w:rsidRDefault="00000000" w:rsidRPr="00000000" w14:paraId="0000053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3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3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53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53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3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3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TwoStepGuide() {</w:t>
        </w:r>
      </w:ins>
    </w:p>
    <w:p w:rsidR="00000000" w:rsidDel="00000000" w:rsidP="00000000" w:rsidRDefault="00000000" w:rsidRPr="00000000" w14:paraId="0000053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53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TwoStepGuide TwoStepGuide = new TwoStepGuide();</w:t>
        </w:r>
      </w:ins>
    </w:p>
    <w:p w:rsidR="00000000" w:rsidDel="00000000" w:rsidP="00000000" w:rsidRDefault="00000000" w:rsidRPr="00000000" w14:paraId="0000053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3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3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53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TwoStepGuide.Show();</w:t>
        </w:r>
      </w:ins>
    </w:p>
    <w:p w:rsidR="00000000" w:rsidDel="00000000" w:rsidP="00000000" w:rsidRDefault="00000000" w:rsidRPr="00000000" w14:paraId="0000054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4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4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54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54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4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4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ThreeStepGuide() {</w:t>
        </w:r>
      </w:ins>
    </w:p>
    <w:p w:rsidR="00000000" w:rsidDel="00000000" w:rsidP="00000000" w:rsidRDefault="00000000" w:rsidRPr="00000000" w14:paraId="0000054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54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ThreeStepGuide ThreeStepGuide = new ThreeStepGuide();</w:t>
        </w:r>
      </w:ins>
    </w:p>
    <w:p w:rsidR="00000000" w:rsidDel="00000000" w:rsidP="00000000" w:rsidRDefault="00000000" w:rsidRPr="00000000" w14:paraId="0000054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4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4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54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ThreeStepGuide.Show();</w:t>
        </w:r>
      </w:ins>
    </w:p>
    <w:p w:rsidR="00000000" w:rsidDel="00000000" w:rsidP="00000000" w:rsidRDefault="00000000" w:rsidRPr="00000000" w14:paraId="0000054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4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4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55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55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5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5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FourStepGuide() {</w:t>
        </w:r>
      </w:ins>
    </w:p>
    <w:p w:rsidR="00000000" w:rsidDel="00000000" w:rsidP="00000000" w:rsidRDefault="00000000" w:rsidRPr="00000000" w14:paraId="0000055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55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FourStepGuide FourStepGuide = new FourStepGuide();</w:t>
        </w:r>
      </w:ins>
    </w:p>
    <w:p w:rsidR="00000000" w:rsidDel="00000000" w:rsidP="00000000" w:rsidRDefault="00000000" w:rsidRPr="00000000" w14:paraId="0000055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5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5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55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FourStepGuide.Show();</w:t>
        </w:r>
      </w:ins>
    </w:p>
    <w:p w:rsidR="00000000" w:rsidDel="00000000" w:rsidP="00000000" w:rsidRDefault="00000000" w:rsidRPr="00000000" w14:paraId="0000055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5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5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55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55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5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6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FiveStepGuide() {</w:t>
        </w:r>
      </w:ins>
    </w:p>
    <w:p w:rsidR="00000000" w:rsidDel="00000000" w:rsidP="00000000" w:rsidRDefault="00000000" w:rsidRPr="00000000" w14:paraId="0000056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новий об'єкт вікна UserGuideWindow</w:t>
        </w:r>
      </w:ins>
    </w:p>
    <w:p w:rsidR="00000000" w:rsidDel="00000000" w:rsidP="00000000" w:rsidRDefault="00000000" w:rsidRPr="00000000" w14:paraId="0000056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FiveStepGuide FiveStepGuide = new FiveStepGuide();</w:t>
        </w:r>
      </w:ins>
    </w:p>
    <w:p w:rsidR="00000000" w:rsidDel="00000000" w:rsidP="00000000" w:rsidRDefault="00000000" w:rsidRPr="00000000" w14:paraId="0000056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6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6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Показуємо вікно UserGuideWindow</w:t>
        </w:r>
      </w:ins>
    </w:p>
    <w:p w:rsidR="00000000" w:rsidDel="00000000" w:rsidP="00000000" w:rsidRDefault="00000000" w:rsidRPr="00000000" w14:paraId="0000056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FiveStepGuide.Show();</w:t>
        </w:r>
      </w:ins>
    </w:p>
    <w:p w:rsidR="00000000" w:rsidDel="00000000" w:rsidP="00000000" w:rsidRDefault="00000000" w:rsidRPr="00000000" w14:paraId="0000056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6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6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Закриваємо поточне вікно (MainWindow)</w:t>
        </w:r>
      </w:ins>
    </w:p>
    <w:p w:rsidR="00000000" w:rsidDel="00000000" w:rsidP="00000000" w:rsidRDefault="00000000" w:rsidRPr="00000000" w14:paraId="0000056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this.Close();</w:t>
        </w:r>
      </w:ins>
    </w:p>
    <w:p w:rsidR="00000000" w:rsidDel="00000000" w:rsidP="00000000" w:rsidRDefault="00000000" w:rsidRPr="00000000" w14:paraId="0000056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6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6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56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6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7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System.IO;</w:t>
        </w:r>
      </w:ins>
    </w:p>
    <w:p w:rsidR="00000000" w:rsidDel="00000000" w:rsidP="00000000" w:rsidRDefault="00000000" w:rsidRPr="00000000" w14:paraId="0000057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w:t>
        </w:r>
      </w:ins>
    </w:p>
    <w:p w:rsidR="00000000" w:rsidDel="00000000" w:rsidP="00000000" w:rsidRDefault="00000000" w:rsidRPr="00000000" w14:paraId="0000057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System.Windows.Controls;</w:t>
        </w:r>
      </w:ins>
    </w:p>
    <w:p w:rsidR="00000000" w:rsidDel="00000000" w:rsidP="00000000" w:rsidRDefault="00000000" w:rsidRPr="00000000" w14:paraId="0000057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kursova.Base;</w:t>
        </w:r>
      </w:ins>
    </w:p>
    <w:p w:rsidR="00000000" w:rsidDel="00000000" w:rsidP="00000000" w:rsidRDefault="00000000" w:rsidRPr="00000000" w14:paraId="0000057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YourAppName;</w:t>
        </w:r>
      </w:ins>
    </w:p>
    <w:p w:rsidR="00000000" w:rsidDel="00000000" w:rsidP="00000000" w:rsidRDefault="00000000" w:rsidRPr="00000000" w14:paraId="0000057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7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7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w:t>
        </w:r>
      </w:ins>
    </w:p>
    <w:p w:rsidR="00000000" w:rsidDel="00000000" w:rsidP="00000000" w:rsidRDefault="00000000" w:rsidRPr="00000000" w14:paraId="0000057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57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partial class ViewUsers</w:t>
        </w:r>
      </w:ins>
    </w:p>
    <w:p w:rsidR="00000000" w:rsidDel="00000000" w:rsidP="00000000" w:rsidRDefault="00000000" w:rsidRPr="00000000" w14:paraId="0000057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7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string[] lines;</w:t>
        </w:r>
      </w:ins>
    </w:p>
    <w:p w:rsidR="00000000" w:rsidDel="00000000" w:rsidP="00000000" w:rsidRDefault="00000000" w:rsidRPr="00000000" w14:paraId="0000057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7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7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ViewUsers()</w:t>
        </w:r>
      </w:ins>
    </w:p>
    <w:p w:rsidR="00000000" w:rsidDel="00000000" w:rsidP="00000000" w:rsidRDefault="00000000" w:rsidRPr="00000000" w14:paraId="0000057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8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InitializeComponent();</w:t>
        </w:r>
      </w:ins>
    </w:p>
    <w:p w:rsidR="00000000" w:rsidDel="00000000" w:rsidP="00000000" w:rsidRDefault="00000000" w:rsidRPr="00000000" w14:paraId="0000058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ReadAllLines();</w:t>
        </w:r>
      </w:ins>
    </w:p>
    <w:p w:rsidR="00000000" w:rsidDel="00000000" w:rsidP="00000000" w:rsidRDefault="00000000" w:rsidRPr="00000000" w14:paraId="0000058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PopulateListBox(lines);</w:t>
        </w:r>
      </w:ins>
    </w:p>
    <w:p w:rsidR="00000000" w:rsidDel="00000000" w:rsidP="00000000" w:rsidRDefault="00000000" w:rsidRPr="00000000" w14:paraId="0000058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8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8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8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ReadAllLines()</w:t>
        </w:r>
      </w:ins>
    </w:p>
    <w:p w:rsidR="00000000" w:rsidDel="00000000" w:rsidP="00000000" w:rsidRDefault="00000000" w:rsidRPr="00000000" w14:paraId="0000058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8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Зчитуємо всі рядки з файлу</w:t>
        </w:r>
      </w:ins>
    </w:p>
    <w:p w:rsidR="00000000" w:rsidDel="00000000" w:rsidP="00000000" w:rsidRDefault="00000000" w:rsidRPr="00000000" w14:paraId="0000058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filePath = "users.txt";</w:t>
        </w:r>
      </w:ins>
    </w:p>
    <w:p w:rsidR="00000000" w:rsidDel="00000000" w:rsidP="00000000" w:rsidRDefault="00000000" w:rsidRPr="00000000" w14:paraId="0000058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lines = File.ReadAllLines(filePath);</w:t>
        </w:r>
      </w:ins>
    </w:p>
    <w:p w:rsidR="00000000" w:rsidDel="00000000" w:rsidP="00000000" w:rsidRDefault="00000000" w:rsidRPr="00000000" w14:paraId="0000058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8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8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8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PopulateListBox(string[] lines)</w:t>
        </w:r>
      </w:ins>
    </w:p>
    <w:p w:rsidR="00000000" w:rsidDel="00000000" w:rsidP="00000000" w:rsidRDefault="00000000" w:rsidRPr="00000000" w14:paraId="0000058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9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Очищаємо попередні елементи списку</w:t>
        </w:r>
      </w:ins>
    </w:p>
    <w:p w:rsidR="00000000" w:rsidDel="00000000" w:rsidP="00000000" w:rsidRDefault="00000000" w:rsidRPr="00000000" w14:paraId="0000059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userListBox.Items.Clear();</w:t>
        </w:r>
      </w:ins>
    </w:p>
    <w:p w:rsidR="00000000" w:rsidDel="00000000" w:rsidP="00000000" w:rsidRDefault="00000000" w:rsidRPr="00000000" w14:paraId="0000059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9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9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Додаємо кожний рядок (користувача) до ListBox</w:t>
        </w:r>
      </w:ins>
    </w:p>
    <w:p w:rsidR="00000000" w:rsidDel="00000000" w:rsidP="00000000" w:rsidRDefault="00000000" w:rsidRPr="00000000" w14:paraId="0000059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foreach (string line in lines)</w:t>
        </w:r>
      </w:ins>
    </w:p>
    <w:p w:rsidR="00000000" w:rsidDel="00000000" w:rsidP="00000000" w:rsidRDefault="00000000" w:rsidRPr="00000000" w14:paraId="0000059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9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userListBox.Items.Add(line);</w:t>
        </w:r>
      </w:ins>
    </w:p>
    <w:p w:rsidR="00000000" w:rsidDel="00000000" w:rsidP="00000000" w:rsidRDefault="00000000" w:rsidRPr="00000000" w14:paraId="0000059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9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9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9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9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SearchButton_Click(object sender, RoutedEventArgs e)</w:t>
        </w:r>
      </w:ins>
    </w:p>
    <w:p w:rsidR="00000000" w:rsidDel="00000000" w:rsidP="00000000" w:rsidRDefault="00000000" w:rsidRPr="00000000" w14:paraId="0000059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9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Перевіряємо, чи вибрано значення у комбо-боксі "Тип Сортування"</w:t>
        </w:r>
      </w:ins>
    </w:p>
    <w:p w:rsidR="00000000" w:rsidDel="00000000" w:rsidP="00000000" w:rsidRDefault="00000000" w:rsidRPr="00000000" w14:paraId="0000059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(SortComboBox.SelectedIndex == -1)</w:t>
        </w:r>
      </w:ins>
    </w:p>
    <w:p w:rsidR="00000000" w:rsidDel="00000000" w:rsidP="00000000" w:rsidRDefault="00000000" w:rsidRPr="00000000" w14:paraId="000005A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A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Фільтруємо користувачів</w:t>
        </w:r>
      </w:ins>
    </w:p>
    <w:p w:rsidR="00000000" w:rsidDel="00000000" w:rsidP="00000000" w:rsidRDefault="00000000" w:rsidRPr="00000000" w14:paraId="000005A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FilterUsers();</w:t>
        </w:r>
      </w:ins>
    </w:p>
    <w:p w:rsidR="00000000" w:rsidDel="00000000" w:rsidP="00000000" w:rsidRDefault="00000000" w:rsidRPr="00000000" w14:paraId="000005A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 Припиняємо виконання коду сортування</w:t>
        </w:r>
      </w:ins>
    </w:p>
    <w:p w:rsidR="00000000" w:rsidDel="00000000" w:rsidP="00000000" w:rsidRDefault="00000000" w:rsidRPr="00000000" w14:paraId="000005A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A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A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A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копію оригінального масиву lines</w:t>
        </w:r>
      </w:ins>
    </w:p>
    <w:p w:rsidR="00000000" w:rsidDel="00000000" w:rsidP="00000000" w:rsidRDefault="00000000" w:rsidRPr="00000000" w14:paraId="000005A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filteredLines = new string[lines.Length];</w:t>
        </w:r>
      </w:ins>
    </w:p>
    <w:p w:rsidR="00000000" w:rsidDel="00000000" w:rsidP="00000000" w:rsidRDefault="00000000" w:rsidRPr="00000000" w14:paraId="000005A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Array.Copy(lines, filteredLines, lines.Length);</w:t>
        </w:r>
      </w:ins>
    </w:p>
    <w:p w:rsidR="00000000" w:rsidDel="00000000" w:rsidP="00000000" w:rsidRDefault="00000000" w:rsidRPr="00000000" w14:paraId="000005A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A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A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Фільтр за характером знайомства</w:t>
        </w:r>
      </w:ins>
    </w:p>
    <w:p w:rsidR="00000000" w:rsidDel="00000000" w:rsidP="00000000" w:rsidRDefault="00000000" w:rsidRPr="00000000" w14:paraId="000005A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(RelationshipTextBox.SelectedItem != null)</w:t>
        </w:r>
      </w:ins>
    </w:p>
    <w:p w:rsidR="00000000" w:rsidDel="00000000" w:rsidP="00000000" w:rsidRDefault="00000000" w:rsidRPr="00000000" w14:paraId="000005A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A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selectedRelationship = ((ComboBoxItem)RelationshipTextBox.SelectedItem).Content.ToString();</w:t>
        </w:r>
      </w:ins>
    </w:p>
    <w:p w:rsidR="00000000" w:rsidDel="00000000" w:rsidP="00000000" w:rsidRDefault="00000000" w:rsidRPr="00000000" w14:paraId="000005B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filteredLines = filteredLines.Where(line =&gt; line.Contains(selectedRelationship)).ToArray();</w:t>
        </w:r>
      </w:ins>
    </w:p>
    <w:p w:rsidR="00000000" w:rsidDel="00000000" w:rsidP="00000000" w:rsidRDefault="00000000" w:rsidRPr="00000000" w14:paraId="000005B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B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B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B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Фільтр за діловими якостями</w:t>
        </w:r>
      </w:ins>
    </w:p>
    <w:p w:rsidR="00000000" w:rsidDel="00000000" w:rsidP="00000000" w:rsidRDefault="00000000" w:rsidRPr="00000000" w14:paraId="000005B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(BusinessQualitiesTextBox.SelectedItem != null)</w:t>
        </w:r>
      </w:ins>
    </w:p>
    <w:p w:rsidR="00000000" w:rsidDel="00000000" w:rsidP="00000000" w:rsidRDefault="00000000" w:rsidRPr="00000000" w14:paraId="000005B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B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selectedBusinessQuality = ((ComboBoxItem)BusinessQualitiesTextBox.SelectedItem).Content.ToString();</w:t>
        </w:r>
      </w:ins>
    </w:p>
    <w:p w:rsidR="00000000" w:rsidDel="00000000" w:rsidP="00000000" w:rsidRDefault="00000000" w:rsidRPr="00000000" w14:paraId="000005B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filteredLines = filteredLines.Where(line =&gt; line.Contains(selectedBusinessQuality)).ToArray();</w:t>
        </w:r>
      </w:ins>
    </w:p>
    <w:p w:rsidR="00000000" w:rsidDel="00000000" w:rsidP="00000000" w:rsidRDefault="00000000" w:rsidRPr="00000000" w14:paraId="000005B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B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B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B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Фільтр за статтю</w:t>
        </w:r>
      </w:ins>
    </w:p>
    <w:p w:rsidR="00000000" w:rsidDel="00000000" w:rsidP="00000000" w:rsidRDefault="00000000" w:rsidRPr="00000000" w14:paraId="000005B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(GenderComboBox.SelectedItem != null)</w:t>
        </w:r>
      </w:ins>
    </w:p>
    <w:p w:rsidR="00000000" w:rsidDel="00000000" w:rsidP="00000000" w:rsidRDefault="00000000" w:rsidRPr="00000000" w14:paraId="000005B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B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selectedGender = ((ComboBoxItem)GenderComboBox.SelectedItem).Content.ToString();</w:t>
        </w:r>
      </w:ins>
    </w:p>
    <w:p w:rsidR="00000000" w:rsidDel="00000000" w:rsidP="00000000" w:rsidRDefault="00000000" w:rsidRPr="00000000" w14:paraId="000005C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filteredLines = filteredLines.Where(line =&gt; line.Contains(selectedGender)).ToArray();</w:t>
        </w:r>
      </w:ins>
    </w:p>
    <w:p w:rsidR="00000000" w:rsidDel="00000000" w:rsidP="00000000" w:rsidRDefault="00000000" w:rsidRPr="00000000" w14:paraId="000005C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C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C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C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Отримуємо тип сортування (за зростанням або за спаданням)</w:t>
        </w:r>
      </w:ins>
    </w:p>
    <w:p w:rsidR="00000000" w:rsidDel="00000000" w:rsidP="00000000" w:rsidRDefault="00000000" w:rsidRPr="00000000" w14:paraId="000005C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bool ascending = SortComboBox.SelectedIndex == 0; // 0 - За зростанням, 1 - За спаданням</w:t>
        </w:r>
      </w:ins>
    </w:p>
    <w:p w:rsidR="00000000" w:rsidDel="00000000" w:rsidP="00000000" w:rsidRDefault="00000000" w:rsidRPr="00000000" w14:paraId="000005C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C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C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Сортуємо відфільтрованих користувачів</w:t>
        </w:r>
      </w:ins>
    </w:p>
    <w:p w:rsidR="00000000" w:rsidDel="00000000" w:rsidP="00000000" w:rsidRDefault="00000000" w:rsidRPr="00000000" w14:paraId="000005C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SortUsers(filteredLines, ascending);</w:t>
        </w:r>
      </w:ins>
    </w:p>
    <w:p w:rsidR="00000000" w:rsidDel="00000000" w:rsidP="00000000" w:rsidRDefault="00000000" w:rsidRPr="00000000" w14:paraId="000005C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C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C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C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SortUsers(string[] filteredLines, bool ascending)</w:t>
        </w:r>
      </w:ins>
    </w:p>
    <w:p w:rsidR="00000000" w:rsidDel="00000000" w:rsidP="00000000" w:rsidRDefault="00000000" w:rsidRPr="00000000" w14:paraId="000005C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C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Array.Sort(filteredLines, StringComparer.CurrentCulture);</w:t>
        </w:r>
      </w:ins>
    </w:p>
    <w:p w:rsidR="00000000" w:rsidDel="00000000" w:rsidP="00000000" w:rsidRDefault="00000000" w:rsidRPr="00000000" w14:paraId="000005D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(!ascending)</w:t>
        </w:r>
      </w:ins>
    </w:p>
    <w:p w:rsidR="00000000" w:rsidDel="00000000" w:rsidP="00000000" w:rsidRDefault="00000000" w:rsidRPr="00000000" w14:paraId="000005D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D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Array.Reverse(filteredLines);</w:t>
        </w:r>
      </w:ins>
    </w:p>
    <w:p w:rsidR="00000000" w:rsidDel="00000000" w:rsidP="00000000" w:rsidRDefault="00000000" w:rsidRPr="00000000" w14:paraId="000005D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D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PopulateListBox(filteredLines);</w:t>
        </w:r>
      </w:ins>
    </w:p>
    <w:p w:rsidR="00000000" w:rsidDel="00000000" w:rsidP="00000000" w:rsidRDefault="00000000" w:rsidRPr="00000000" w14:paraId="000005D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D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D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D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void FilterUsers()</w:t>
        </w:r>
      </w:ins>
    </w:p>
    <w:p w:rsidR="00000000" w:rsidDel="00000000" w:rsidP="00000000" w:rsidRDefault="00000000" w:rsidRPr="00000000" w14:paraId="000005D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D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Створюємо копію оригінального масиву lines</w:t>
        </w:r>
      </w:ins>
    </w:p>
    <w:p w:rsidR="00000000" w:rsidDel="00000000" w:rsidP="00000000" w:rsidRDefault="00000000" w:rsidRPr="00000000" w14:paraId="000005D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filteredLines = new string[lines.Length];</w:t>
        </w:r>
      </w:ins>
    </w:p>
    <w:p w:rsidR="00000000" w:rsidDel="00000000" w:rsidP="00000000" w:rsidRDefault="00000000" w:rsidRPr="00000000" w14:paraId="000005D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Array.Copy(lines, filteredLines, lines.Length);</w:t>
        </w:r>
      </w:ins>
    </w:p>
    <w:p w:rsidR="00000000" w:rsidDel="00000000" w:rsidP="00000000" w:rsidRDefault="00000000" w:rsidRPr="00000000" w14:paraId="000005D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D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D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Фільтр за характером знайомства</w:t>
        </w:r>
      </w:ins>
    </w:p>
    <w:p w:rsidR="00000000" w:rsidDel="00000000" w:rsidP="00000000" w:rsidRDefault="00000000" w:rsidRPr="00000000" w14:paraId="000005E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(RelationshipTextBox.SelectedItem != null)</w:t>
        </w:r>
      </w:ins>
    </w:p>
    <w:p w:rsidR="00000000" w:rsidDel="00000000" w:rsidP="00000000" w:rsidRDefault="00000000" w:rsidRPr="00000000" w14:paraId="000005E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E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selectedRelationship = ((ComboBoxItem)RelationshipTextBox.SelectedItem).Content.ToString();</w:t>
        </w:r>
      </w:ins>
    </w:p>
    <w:p w:rsidR="00000000" w:rsidDel="00000000" w:rsidP="00000000" w:rsidRDefault="00000000" w:rsidRPr="00000000" w14:paraId="000005E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filteredLines = filteredLines.Where(line =&gt; line.Contains(selectedRelationship)).ToArray();</w:t>
        </w:r>
      </w:ins>
    </w:p>
    <w:p w:rsidR="00000000" w:rsidDel="00000000" w:rsidP="00000000" w:rsidRDefault="00000000" w:rsidRPr="00000000" w14:paraId="000005E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E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E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E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Фільтр за діловими якостями</w:t>
        </w:r>
      </w:ins>
    </w:p>
    <w:p w:rsidR="00000000" w:rsidDel="00000000" w:rsidP="00000000" w:rsidRDefault="00000000" w:rsidRPr="00000000" w14:paraId="000005E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(BusinessQualitiesTextBox.SelectedItem != null)</w:t>
        </w:r>
      </w:ins>
    </w:p>
    <w:p w:rsidR="00000000" w:rsidDel="00000000" w:rsidP="00000000" w:rsidRDefault="00000000" w:rsidRPr="00000000" w14:paraId="000005E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E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selectedBusinessQuality = ((ComboBoxItem)BusinessQualitiesTextBox.SelectedItem).Content.ToString();</w:t>
        </w:r>
      </w:ins>
    </w:p>
    <w:p w:rsidR="00000000" w:rsidDel="00000000" w:rsidP="00000000" w:rsidRDefault="00000000" w:rsidRPr="00000000" w14:paraId="000005E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filteredLines = filteredLines.Where(line =&gt; line.Contains(selectedBusinessQuality)).ToArray();</w:t>
        </w:r>
      </w:ins>
    </w:p>
    <w:p w:rsidR="00000000" w:rsidDel="00000000" w:rsidP="00000000" w:rsidRDefault="00000000" w:rsidRPr="00000000" w14:paraId="000005E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E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E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E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Фільтр за статтю</w:t>
        </w:r>
      </w:ins>
    </w:p>
    <w:p w:rsidR="00000000" w:rsidDel="00000000" w:rsidP="00000000" w:rsidRDefault="00000000" w:rsidRPr="00000000" w14:paraId="000005F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(GenderComboBox.SelectedItem != null)</w:t>
        </w:r>
      </w:ins>
    </w:p>
    <w:p w:rsidR="00000000" w:rsidDel="00000000" w:rsidP="00000000" w:rsidRDefault="00000000" w:rsidRPr="00000000" w14:paraId="000005F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F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selectedGender = ((ComboBoxItem)GenderComboBox.SelectedItem).Content.ToString();</w:t>
        </w:r>
      </w:ins>
    </w:p>
    <w:p w:rsidR="00000000" w:rsidDel="00000000" w:rsidP="00000000" w:rsidRDefault="00000000" w:rsidRPr="00000000" w14:paraId="000005F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filteredLines = filteredLines.Where(line =&gt; line.Contains(selectedGender)).ToArray();</w:t>
        </w:r>
      </w:ins>
    </w:p>
    <w:p w:rsidR="00000000" w:rsidDel="00000000" w:rsidP="00000000" w:rsidRDefault="00000000" w:rsidRPr="00000000" w14:paraId="000005F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F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F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F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Оновлюємо дані для відображення в ListBox</w:t>
        </w:r>
      </w:ins>
    </w:p>
    <w:p w:rsidR="00000000" w:rsidDel="00000000" w:rsidP="00000000" w:rsidRDefault="00000000" w:rsidRPr="00000000" w14:paraId="000005F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PopulateListBox(filteredLines);</w:t>
        </w:r>
      </w:ins>
    </w:p>
    <w:p w:rsidR="00000000" w:rsidDel="00000000" w:rsidP="00000000" w:rsidRDefault="00000000" w:rsidRPr="00000000" w14:paraId="000005F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F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5F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5F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F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5F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kursova.models.Models;</w:t>
        </w:r>
      </w:ins>
    </w:p>
    <w:p w:rsidR="00000000" w:rsidDel="00000000" w:rsidP="00000000" w:rsidRDefault="00000000" w:rsidRPr="00000000" w14:paraId="000005F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0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0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class User</w:t>
        </w:r>
      </w:ins>
    </w:p>
    <w:p w:rsidR="00000000" w:rsidDel="00000000" w:rsidP="00000000" w:rsidRDefault="00000000" w:rsidRPr="00000000" w14:paraId="0000060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60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ProfileData { get; set; }</w:t>
        </w:r>
      </w:ins>
    </w:p>
    <w:p w:rsidR="00000000" w:rsidDel="00000000" w:rsidP="00000000" w:rsidRDefault="00000000" w:rsidRPr="00000000" w14:paraId="0000060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Address { get; set; }</w:t>
        </w:r>
      </w:ins>
    </w:p>
    <w:p w:rsidR="00000000" w:rsidDel="00000000" w:rsidP="00000000" w:rsidRDefault="00000000" w:rsidRPr="00000000" w14:paraId="0000060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PhoneNumber { get; set; }</w:t>
        </w:r>
      </w:ins>
    </w:p>
    <w:p w:rsidR="00000000" w:rsidDel="00000000" w:rsidP="00000000" w:rsidRDefault="00000000" w:rsidRPr="00000000" w14:paraId="0000060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WorkplaceOrEducation { get; set; }</w:t>
        </w:r>
      </w:ins>
    </w:p>
    <w:p w:rsidR="00000000" w:rsidDel="00000000" w:rsidP="00000000" w:rsidRDefault="00000000" w:rsidRPr="00000000" w14:paraId="0000060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Solvency { get; set; }</w:t>
        </w:r>
      </w:ins>
    </w:p>
    <w:p w:rsidR="00000000" w:rsidDel="00000000" w:rsidP="00000000" w:rsidRDefault="00000000" w:rsidRPr="00000000" w14:paraId="0000060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Birth { get; set; }</w:t>
        </w:r>
      </w:ins>
    </w:p>
    <w:p w:rsidR="00000000" w:rsidDel="00000000" w:rsidP="00000000" w:rsidRDefault="00000000" w:rsidRPr="00000000" w14:paraId="0000060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Relationship { get; set; }</w:t>
        </w:r>
      </w:ins>
    </w:p>
    <w:p w:rsidR="00000000" w:rsidDel="00000000" w:rsidP="00000000" w:rsidRDefault="00000000" w:rsidRPr="00000000" w14:paraId="0000060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BusinessQualities { get; set; }</w:t>
        </w:r>
      </w:ins>
    </w:p>
    <w:p w:rsidR="00000000" w:rsidDel="00000000" w:rsidP="00000000" w:rsidRDefault="00000000" w:rsidRPr="00000000" w14:paraId="0000060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Gender { get; set; }</w:t>
        </w:r>
      </w:ins>
    </w:p>
    <w:p w:rsidR="00000000" w:rsidDel="00000000" w:rsidP="00000000" w:rsidRDefault="00000000" w:rsidRPr="00000000" w14:paraId="0000060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string DataPublication { get; set; }</w:t>
        </w:r>
      </w:ins>
    </w:p>
    <w:p w:rsidR="00000000" w:rsidDel="00000000" w:rsidP="00000000" w:rsidRDefault="00000000" w:rsidRPr="00000000" w14:paraId="0000060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60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0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1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kursova.models.Models;</w:t>
        </w:r>
      </w:ins>
    </w:p>
    <w:p w:rsidR="00000000" w:rsidDel="00000000" w:rsidP="00000000" w:rsidRDefault="00000000" w:rsidRPr="00000000" w14:paraId="0000061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1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1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kursova.services.StaticServices;</w:t>
        </w:r>
      </w:ins>
    </w:p>
    <w:p w:rsidR="00000000" w:rsidDel="00000000" w:rsidP="00000000" w:rsidRDefault="00000000" w:rsidRPr="00000000" w14:paraId="0000061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1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1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static class FileStaticService</w:t>
        </w:r>
      </w:ins>
    </w:p>
    <w:p w:rsidR="00000000" w:rsidDel="00000000" w:rsidP="00000000" w:rsidRDefault="00000000" w:rsidRPr="00000000" w14:paraId="0000061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61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const string _path = "users.txt";</w:t>
        </w:r>
      </w:ins>
    </w:p>
    <w:p w:rsidR="00000000" w:rsidDel="00000000" w:rsidP="00000000" w:rsidRDefault="00000000" w:rsidRPr="00000000" w14:paraId="0000061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1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1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static string SaveUser(User user)</w:t>
        </w:r>
      </w:ins>
    </w:p>
    <w:p w:rsidR="00000000" w:rsidDel="00000000" w:rsidP="00000000" w:rsidRDefault="00000000" w:rsidRPr="00000000" w14:paraId="0000061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1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try</w:t>
        </w:r>
      </w:ins>
    </w:p>
    <w:p w:rsidR="00000000" w:rsidDel="00000000" w:rsidP="00000000" w:rsidRDefault="00000000" w:rsidRPr="00000000" w14:paraId="0000061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1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using StreamWriter writer = new StreamWriter(_path, true);</w:t>
        </w:r>
      </w:ins>
    </w:p>
    <w:p w:rsidR="00000000" w:rsidDel="00000000" w:rsidP="00000000" w:rsidRDefault="00000000" w:rsidRPr="00000000" w14:paraId="0000062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writer.WriteLine(</w:t>
        </w:r>
      </w:ins>
    </w:p>
    <w:p w:rsidR="00000000" w:rsidDel="00000000" w:rsidP="00000000" w:rsidRDefault="00000000" w:rsidRPr="00000000" w14:paraId="0000062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$"Анкетні дані: {user.ProfileData}, " +</w:t>
        </w:r>
      </w:ins>
    </w:p>
    <w:p w:rsidR="00000000" w:rsidDel="00000000" w:rsidP="00000000" w:rsidRDefault="00000000" w:rsidRPr="00000000" w14:paraId="0000062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$"Адреса: {user.Address}, " +</w:t>
        </w:r>
      </w:ins>
    </w:p>
    <w:p w:rsidR="00000000" w:rsidDel="00000000" w:rsidP="00000000" w:rsidRDefault="00000000" w:rsidRPr="00000000" w14:paraId="0000062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$"Телефонний номер: {user.PhoneNumber}, " +</w:t>
        </w:r>
      </w:ins>
    </w:p>
    <w:p w:rsidR="00000000" w:rsidDel="00000000" w:rsidP="00000000" w:rsidRDefault="00000000" w:rsidRPr="00000000" w14:paraId="0000062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$"Місце роботи або навчання: {user.WorkplaceOrEducation}, " +</w:t>
        </w:r>
      </w:ins>
    </w:p>
    <w:p w:rsidR="00000000" w:rsidDel="00000000" w:rsidP="00000000" w:rsidRDefault="00000000" w:rsidRPr="00000000" w14:paraId="0000062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$"Солвентність: {user.Solvency}, " +</w:t>
        </w:r>
      </w:ins>
    </w:p>
    <w:p w:rsidR="00000000" w:rsidDel="00000000" w:rsidP="00000000" w:rsidRDefault="00000000" w:rsidRPr="00000000" w14:paraId="0000062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$"Дата народження: {user.Birth},  " +</w:t>
        </w:r>
      </w:ins>
    </w:p>
    <w:p w:rsidR="00000000" w:rsidDel="00000000" w:rsidP="00000000" w:rsidRDefault="00000000" w:rsidRPr="00000000" w14:paraId="0000062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$"Характер знайомства: {user.Relationship}, " +</w:t>
        </w:r>
      </w:ins>
    </w:p>
    <w:p w:rsidR="00000000" w:rsidDel="00000000" w:rsidP="00000000" w:rsidRDefault="00000000" w:rsidRPr="00000000" w14:paraId="0000062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$"Ділові якості: {user.BusinessQualities}, " +</w:t>
        </w:r>
      </w:ins>
    </w:p>
    <w:p w:rsidR="00000000" w:rsidDel="00000000" w:rsidP="00000000" w:rsidRDefault="00000000" w:rsidRPr="00000000" w14:paraId="0000062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$"Стать: {user.Gender}, " +</w:t>
        </w:r>
      </w:ins>
    </w:p>
    <w:p w:rsidR="00000000" w:rsidDel="00000000" w:rsidP="00000000" w:rsidRDefault="00000000" w:rsidRPr="00000000" w14:paraId="0000062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$"Дата останнього коригування: {DateTime.Now}");</w:t>
        </w:r>
      </w:ins>
    </w:p>
    <w:p w:rsidR="00000000" w:rsidDel="00000000" w:rsidP="00000000" w:rsidRDefault="00000000" w:rsidRPr="00000000" w14:paraId="0000062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2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2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"Новий користувач успішно доданий та записаний у файл.";</w:t>
        </w:r>
      </w:ins>
    </w:p>
    <w:p w:rsidR="00000000" w:rsidDel="00000000" w:rsidP="00000000" w:rsidRDefault="00000000" w:rsidRPr="00000000" w14:paraId="0000062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2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catch (Exception e)</w:t>
        </w:r>
      </w:ins>
    </w:p>
    <w:p w:rsidR="00000000" w:rsidDel="00000000" w:rsidP="00000000" w:rsidRDefault="00000000" w:rsidRPr="00000000" w14:paraId="0000063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3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"Помилка під час запису.";</w:t>
        </w:r>
      </w:ins>
    </w:p>
    <w:p w:rsidR="00000000" w:rsidDel="00000000" w:rsidP="00000000" w:rsidRDefault="00000000" w:rsidRPr="00000000" w14:paraId="0000063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3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3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3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3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static string DeleteUser(int index)</w:t>
        </w:r>
      </w:ins>
    </w:p>
    <w:p w:rsidR="00000000" w:rsidDel="00000000" w:rsidP="00000000" w:rsidRDefault="00000000" w:rsidRPr="00000000" w14:paraId="0000063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3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3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3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try</w:t>
        </w:r>
      </w:ins>
    </w:p>
    <w:p w:rsidR="00000000" w:rsidDel="00000000" w:rsidP="00000000" w:rsidRDefault="00000000" w:rsidRPr="00000000" w14:paraId="0000063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3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Зчитуємо всі рядки з файлу</w:t>
        </w:r>
      </w:ins>
    </w:p>
    <w:p w:rsidR="00000000" w:rsidDel="00000000" w:rsidP="00000000" w:rsidRDefault="00000000" w:rsidRPr="00000000" w14:paraId="0000063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 lines = File.ReadAllLines(_path);</w:t>
        </w:r>
      </w:ins>
    </w:p>
    <w:p w:rsidR="00000000" w:rsidDel="00000000" w:rsidP="00000000" w:rsidRDefault="00000000" w:rsidRPr="00000000" w14:paraId="0000063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3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4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Видаляємо користувача зі списку за вказаним індексом</w:t>
        </w:r>
      </w:ins>
    </w:p>
    <w:p w:rsidR="00000000" w:rsidDel="00000000" w:rsidP="00000000" w:rsidRDefault="00000000" w:rsidRPr="00000000" w14:paraId="0000064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(index &gt;= 0 &amp;&amp; index &lt; lines.Length)</w:t>
        </w:r>
      </w:ins>
    </w:p>
    <w:p w:rsidR="00000000" w:rsidDel="00000000" w:rsidP="00000000" w:rsidRDefault="00000000" w:rsidRPr="00000000" w14:paraId="0000064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4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lines = lines.Where((source, i) =&gt; i != index).ToArray();</w:t>
        </w:r>
      </w:ins>
    </w:p>
    <w:p w:rsidR="00000000" w:rsidDel="00000000" w:rsidP="00000000" w:rsidRDefault="00000000" w:rsidRPr="00000000" w14:paraId="0000064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4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4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Записуємо оновлений список користувачів назад у файл</w:t>
        </w:r>
      </w:ins>
    </w:p>
    <w:p w:rsidR="00000000" w:rsidDel="00000000" w:rsidP="00000000" w:rsidRDefault="00000000" w:rsidRPr="00000000" w14:paraId="0000064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File.WriteAllLines(_path, lines);</w:t>
        </w:r>
      </w:ins>
    </w:p>
    <w:p w:rsidR="00000000" w:rsidDel="00000000" w:rsidP="00000000" w:rsidRDefault="00000000" w:rsidRPr="00000000" w14:paraId="0000064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4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4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"Користувача видалено успішно.";</w:t>
        </w:r>
      </w:ins>
    </w:p>
    <w:p w:rsidR="00000000" w:rsidDel="00000000" w:rsidP="00000000" w:rsidRDefault="00000000" w:rsidRPr="00000000" w14:paraId="0000064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4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else</w:t>
        </w:r>
      </w:ins>
    </w:p>
    <w:p w:rsidR="00000000" w:rsidDel="00000000" w:rsidP="00000000" w:rsidRDefault="00000000" w:rsidRPr="00000000" w14:paraId="0000064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4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"Немає користувача з таким індексом.";</w:t>
        </w:r>
      </w:ins>
    </w:p>
    <w:p w:rsidR="00000000" w:rsidDel="00000000" w:rsidP="00000000" w:rsidRDefault="00000000" w:rsidRPr="00000000" w14:paraId="0000064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5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5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catch (Exception ex)</w:t>
        </w:r>
      </w:ins>
    </w:p>
    <w:p w:rsidR="00000000" w:rsidDel="00000000" w:rsidP="00000000" w:rsidRDefault="00000000" w:rsidRPr="00000000" w14:paraId="0000065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5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"Помилка під час запису.";</w:t>
        </w:r>
      </w:ins>
    </w:p>
    <w:p w:rsidR="00000000" w:rsidDel="00000000" w:rsidP="00000000" w:rsidRDefault="00000000" w:rsidRPr="00000000" w14:paraId="0000065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5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5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65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5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5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System.Globalization;</w:t>
        </w:r>
      </w:ins>
    </w:p>
    <w:p w:rsidR="00000000" w:rsidDel="00000000" w:rsidP="00000000" w:rsidRDefault="00000000" w:rsidRPr="00000000" w14:paraId="0000065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System.Text.RegularExpressions;</w:t>
        </w:r>
      </w:ins>
    </w:p>
    <w:p w:rsidR="00000000" w:rsidDel="00000000" w:rsidP="00000000" w:rsidRDefault="00000000" w:rsidRPr="00000000" w14:paraId="0000065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using kursova.models.Models;</w:t>
        </w:r>
      </w:ins>
    </w:p>
    <w:p w:rsidR="00000000" w:rsidDel="00000000" w:rsidP="00000000" w:rsidRDefault="00000000" w:rsidRPr="00000000" w14:paraId="0000065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5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5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namespace kursova.services.StaticServices.Validators;</w:t>
        </w:r>
      </w:ins>
    </w:p>
    <w:p w:rsidR="00000000" w:rsidDel="00000000" w:rsidP="00000000" w:rsidRDefault="00000000" w:rsidRPr="00000000" w14:paraId="0000065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6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6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public static class ValidatorStaticService</w:t>
        </w:r>
      </w:ins>
    </w:p>
    <w:p w:rsidR="00000000" w:rsidDel="00000000" w:rsidP="00000000" w:rsidRDefault="00000000" w:rsidRPr="00000000" w14:paraId="0000066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p>
    <w:p w:rsidR="00000000" w:rsidDel="00000000" w:rsidP="00000000" w:rsidRDefault="00000000" w:rsidRPr="00000000" w14:paraId="0000066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public static string ValidateUser(User user)</w:t>
        </w:r>
      </w:ins>
    </w:p>
    <w:p w:rsidR="00000000" w:rsidDel="00000000" w:rsidP="00000000" w:rsidRDefault="00000000" w:rsidRPr="00000000" w14:paraId="0000066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6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Перевіряємо коректність введених даних</w:t>
        </w:r>
      </w:ins>
    </w:p>
    <w:p w:rsidR="00000000" w:rsidDel="00000000" w:rsidP="00000000" w:rsidRDefault="00000000" w:rsidRPr="00000000" w14:paraId="0000066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(string.IsNullOrEmpty(user.ProfileData) ||</w:t>
        </w:r>
      </w:ins>
    </w:p>
    <w:p w:rsidR="00000000" w:rsidDel="00000000" w:rsidP="00000000" w:rsidRDefault="00000000" w:rsidRPr="00000000" w14:paraId="0000066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string.IsNullOrEmpty(user.Address) ||</w:t>
        </w:r>
      </w:ins>
    </w:p>
    <w:p w:rsidR="00000000" w:rsidDel="00000000" w:rsidP="00000000" w:rsidRDefault="00000000" w:rsidRPr="00000000" w14:paraId="0000066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string.IsNullOrEmpty(user.PhoneNumber) ||</w:t>
        </w:r>
      </w:ins>
    </w:p>
    <w:p w:rsidR="00000000" w:rsidDel="00000000" w:rsidP="00000000" w:rsidRDefault="00000000" w:rsidRPr="00000000" w14:paraId="0000066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string.IsNullOrEmpty(user.WorkplaceOrEducation) ||</w:t>
        </w:r>
      </w:ins>
    </w:p>
    <w:p w:rsidR="00000000" w:rsidDel="00000000" w:rsidP="00000000" w:rsidRDefault="00000000" w:rsidRPr="00000000" w14:paraId="0000066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string.IsNullOrEmpty(user.Relationship) ||</w:t>
        </w:r>
      </w:ins>
    </w:p>
    <w:p w:rsidR="00000000" w:rsidDel="00000000" w:rsidP="00000000" w:rsidRDefault="00000000" w:rsidRPr="00000000" w14:paraId="0000066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string.IsNullOrEmpty(user.BusinessQualities) ||</w:t>
        </w:r>
      </w:ins>
    </w:p>
    <w:p w:rsidR="00000000" w:rsidDel="00000000" w:rsidP="00000000" w:rsidRDefault="00000000" w:rsidRPr="00000000" w14:paraId="0000066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string.IsNullOrEmpty(user.Gender) ||</w:t>
        </w:r>
      </w:ins>
    </w:p>
    <w:p w:rsidR="00000000" w:rsidDel="00000000" w:rsidP="00000000" w:rsidRDefault="00000000" w:rsidRPr="00000000" w14:paraId="0000066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string.IsNullOrEmpty(user.Birth) ||</w:t>
        </w:r>
      </w:ins>
    </w:p>
    <w:p w:rsidR="00000000" w:rsidDel="00000000" w:rsidP="00000000" w:rsidRDefault="00000000" w:rsidRPr="00000000" w14:paraId="0000066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string.IsNullOrEmpty(user.Solvency)</w:t>
        </w:r>
      </w:ins>
    </w:p>
    <w:p w:rsidR="00000000" w:rsidDel="00000000" w:rsidP="00000000" w:rsidRDefault="00000000" w:rsidRPr="00000000" w14:paraId="0000066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7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7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"Будь ласка, заповніть всі поля.";</w:t>
        </w:r>
      </w:ins>
    </w:p>
    <w:p w:rsidR="00000000" w:rsidDel="00000000" w:rsidP="00000000" w:rsidRDefault="00000000" w:rsidRPr="00000000" w14:paraId="0000067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7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7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7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Перевіряємо телефонний номер</w:t>
        </w:r>
      </w:ins>
    </w:p>
    <w:p w:rsidR="00000000" w:rsidDel="00000000" w:rsidP="00000000" w:rsidRDefault="00000000" w:rsidRPr="00000000" w14:paraId="0000067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(!ValidatePhoneNumber(user.PhoneNumber))</w:t>
        </w:r>
      </w:ins>
    </w:p>
    <w:p w:rsidR="00000000" w:rsidDel="00000000" w:rsidP="00000000" w:rsidRDefault="00000000" w:rsidRPr="00000000" w14:paraId="0000067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7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"Неправильний формат телефонного номера. Введіть номер у форматі +380123456789.";</w:t>
        </w:r>
      </w:ins>
    </w:p>
    <w:p w:rsidR="00000000" w:rsidDel="00000000" w:rsidP="00000000" w:rsidRDefault="00000000" w:rsidRPr="00000000" w14:paraId="0000067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7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7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7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Перевіряємо дату народження</w:t>
        </w:r>
      </w:ins>
    </w:p>
    <w:p w:rsidR="00000000" w:rsidDel="00000000" w:rsidP="00000000" w:rsidRDefault="00000000" w:rsidRPr="00000000" w14:paraId="0000067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(!ValidateBirthDate(user.Birth))</w:t>
        </w:r>
      </w:ins>
    </w:p>
    <w:p w:rsidR="00000000" w:rsidDel="00000000" w:rsidP="00000000" w:rsidRDefault="00000000" w:rsidRPr="00000000" w14:paraId="0000067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7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"Неправильний формат дати народження. Введіть дату у форматі dd.MM.yyyy (наприклад, 01.01.2000).";</w:t>
        </w:r>
      </w:ins>
    </w:p>
    <w:p w:rsidR="00000000" w:rsidDel="00000000" w:rsidP="00000000" w:rsidRDefault="00000000" w:rsidRPr="00000000" w14:paraId="0000068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8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8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8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string.Empty;</w:t>
        </w:r>
      </w:ins>
    </w:p>
    <w:p w:rsidR="00000000" w:rsidDel="00000000" w:rsidP="00000000" w:rsidRDefault="00000000" w:rsidRPr="00000000" w14:paraId="0000068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8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8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static bool ValidatePhoneNumber(string phoneNumber)</w:t>
        </w:r>
      </w:ins>
    </w:p>
    <w:p w:rsidR="00000000" w:rsidDel="00000000" w:rsidP="00000000" w:rsidRDefault="00000000" w:rsidRPr="00000000" w14:paraId="0000068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8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Перевірка формату телефонного номера (наприклад, формат +380123456789)</w:t>
        </w:r>
      </w:ins>
    </w:p>
    <w:p w:rsidR="00000000" w:rsidDel="00000000" w:rsidP="00000000" w:rsidRDefault="00000000" w:rsidRPr="00000000" w14:paraId="0000068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(!Regex.IsMatch(phoneNumber, @"^\+\d{12}$"))</w:t>
        </w:r>
      </w:ins>
    </w:p>
    <w:p w:rsidR="00000000" w:rsidDel="00000000" w:rsidP="00000000" w:rsidRDefault="00000000" w:rsidRPr="00000000" w14:paraId="0000068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8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false;</w:t>
        </w:r>
      </w:ins>
    </w:p>
    <w:p w:rsidR="00000000" w:rsidDel="00000000" w:rsidP="00000000" w:rsidRDefault="00000000" w:rsidRPr="00000000" w14:paraId="0000068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8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8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8F">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true;</w:t>
        </w:r>
      </w:ins>
    </w:p>
    <w:p w:rsidR="00000000" w:rsidDel="00000000" w:rsidP="00000000" w:rsidRDefault="00000000" w:rsidRPr="00000000" w14:paraId="00000690">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91">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92">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93">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private static bool ValidateBirthDate(string birthDate)</w:t>
        </w:r>
      </w:ins>
    </w:p>
    <w:p w:rsidR="00000000" w:rsidDel="00000000" w:rsidP="00000000" w:rsidRDefault="00000000" w:rsidRPr="00000000" w14:paraId="00000694">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95">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 Перевірка формату дати народження (наприклад, формат 01.01.2000)</w:t>
        </w:r>
      </w:ins>
    </w:p>
    <w:p w:rsidR="00000000" w:rsidDel="00000000" w:rsidP="00000000" w:rsidRDefault="00000000" w:rsidRPr="00000000" w14:paraId="00000696">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if (!DateTime.TryParseExact(birthDate, "dd.MM.yyyy", CultureInfo.InvariantCulture, DateTimeStyles.None,</w:t>
        </w:r>
      </w:ins>
    </w:p>
    <w:p w:rsidR="00000000" w:rsidDel="00000000" w:rsidP="00000000" w:rsidRDefault="00000000" w:rsidRPr="00000000" w14:paraId="00000697">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out _))</w:t>
        </w:r>
      </w:ins>
    </w:p>
    <w:p w:rsidR="00000000" w:rsidDel="00000000" w:rsidP="00000000" w:rsidRDefault="00000000" w:rsidRPr="00000000" w14:paraId="00000698">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99">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false;</w:t>
        </w:r>
      </w:ins>
    </w:p>
    <w:p w:rsidR="00000000" w:rsidDel="00000000" w:rsidP="00000000" w:rsidRDefault="00000000" w:rsidRPr="00000000" w14:paraId="0000069A">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9B">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9C">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tl w:val="0"/>
          </w:rPr>
        </w:r>
      </w:ins>
    </w:p>
    <w:p w:rsidR="00000000" w:rsidDel="00000000" w:rsidP="00000000" w:rsidRDefault="00000000" w:rsidRPr="00000000" w14:paraId="0000069D">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return true;</w:t>
        </w:r>
      </w:ins>
    </w:p>
    <w:p w:rsidR="00000000" w:rsidDel="00000000" w:rsidP="00000000" w:rsidRDefault="00000000" w:rsidRPr="00000000" w14:paraId="0000069E">
      <w:pPr>
        <w:widowControl w:val="0"/>
        <w:spacing w:line="240" w:lineRule="auto"/>
        <w:rPr>
          <w:ins w:author="Андрій Чорнописький" w:id="1" w:date="2024-02-28T22:17:35Z"/>
          <w:rFonts w:ascii="Times New Roman" w:cs="Times New Roman" w:eastAsia="Times New Roman" w:hAnsi="Times New Roman"/>
          <w:sz w:val="28"/>
          <w:szCs w:val="28"/>
        </w:rPr>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   }</w:t>
        </w:r>
      </w:ins>
    </w:p>
    <w:p w:rsidR="00000000" w:rsidDel="00000000" w:rsidP="00000000" w:rsidRDefault="00000000" w:rsidRPr="00000000" w14:paraId="0000069F">
      <w:pPr>
        <w:widowControl w:val="0"/>
        <w:spacing w:line="240" w:lineRule="auto"/>
        <w:rPr>
          <w:rFonts w:ascii="Arial" w:cs="Arial" w:eastAsia="Arial" w:hAnsi="Arial"/>
          <w:b w:val="0"/>
          <w:i w:val="0"/>
          <w:smallCaps w:val="0"/>
          <w:strike w:val="0"/>
          <w:color w:val="000000"/>
          <w:sz w:val="22"/>
          <w:szCs w:val="22"/>
          <w:u w:val="none"/>
          <w:shd w:fill="auto" w:val="clear"/>
          <w:vertAlign w:val="baseline"/>
          <w:rPrChange w:author="Андрій Чорнописький" w:id="2" w:date="2024-02-28T22:17:35Z">
            <w:rPr>
              <w:rFonts w:ascii="Times New Roman" w:cs="Times New Roman" w:eastAsia="Times New Roman" w:hAnsi="Times New Roman"/>
              <w:sz w:val="28"/>
              <w:szCs w:val="28"/>
            </w:rPr>
          </w:rPrChange>
        </w:rPr>
        <w:pPrChange w:author="Андрій Чорнописький" w:id="0" w:date="2024-02-28T22:17:35Z">
          <w:pPr>
            <w:spacing w:line="240" w:lineRule="auto"/>
            <w:jc w:val="both"/>
          </w:pPr>
        </w:pPrChange>
      </w:pPr>
      <w:ins w:author="Андрій Чорнописький" w:id="1" w:date="2024-02-28T22:17:35Z">
        <w:r w:rsidDel="00000000" w:rsidR="00000000" w:rsidRPr="00000000">
          <w:rPr>
            <w:rFonts w:ascii="Times New Roman" w:cs="Times New Roman" w:eastAsia="Times New Roman" w:hAnsi="Times New Roman"/>
            <w:sz w:val="28"/>
            <w:szCs w:val="28"/>
            <w:rtl w:val="0"/>
          </w:rPr>
          <w:t xml:space="preserve">}</w:t>
        </w:r>
      </w:ins>
      <w:r w:rsidDel="00000000" w:rsidR="00000000" w:rsidRPr="00000000">
        <w:rPr>
          <w:rtl w:val="0"/>
        </w:rPr>
      </w:r>
    </w:p>
    <w:sectPr>
      <w:pgSz w:h="16834" w:w="11909" w:orient="portrait"/>
      <w:pgMar w:bottom="1440.0000000000002" w:top="1440.0000000000002" w:left="1440.0000000000002" w:right="1440.0000000000002" w:header="720" w:footer="720"/>
      <w:pgNumType w:start="1"/>
      <w:sectPrChange w:author="Андрій Чорнописький" w:id="0" w:date="2024-02-28T23:07:16Z">
        <w:sectPr w:rsidR="000000" w:rsidDel="000000" w:rsidRPr="000000" w:rsidSect="000000">
          <w:pgMar w:bottom="1440" w:top="1440" w:left="1440" w:right="1440" w:header="720" w:footer="720"/>
          <w:pgNumType w:start="1"/>
          <w:pgSz w:h="16834" w:w="11909"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7"/>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decimal"/>
      <w:lvlText w:val="%1.%2"/>
      <w:lvlJc w:val="left"/>
      <w:pPr>
        <w:ind w:left="1500" w:hanging="360"/>
      </w:pPr>
      <w:rPr/>
    </w:lvl>
    <w:lvl w:ilvl="2">
      <w:start w:val="1"/>
      <w:numFmt w:val="decimal"/>
      <w:lvlText w:val="%1.%2.%3"/>
      <w:lvlJc w:val="left"/>
      <w:pPr>
        <w:ind w:left="2640" w:hanging="720"/>
      </w:pPr>
      <w:rPr/>
    </w:lvl>
    <w:lvl w:ilvl="3">
      <w:start w:val="1"/>
      <w:numFmt w:val="decimal"/>
      <w:lvlText w:val="%1.%2.%3.%4"/>
      <w:lvlJc w:val="left"/>
      <w:pPr>
        <w:ind w:left="3780" w:hanging="1080"/>
      </w:pPr>
      <w:rPr/>
    </w:lvl>
    <w:lvl w:ilvl="4">
      <w:start w:val="1"/>
      <w:numFmt w:val="decimal"/>
      <w:lvlText w:val="%1.%2.%3.%4.%5"/>
      <w:lvlJc w:val="left"/>
      <w:pPr>
        <w:ind w:left="4560" w:hanging="1080"/>
      </w:pPr>
      <w:rPr/>
    </w:lvl>
    <w:lvl w:ilvl="5">
      <w:start w:val="1"/>
      <w:numFmt w:val="decimal"/>
      <w:lvlText w:val="%1.%2.%3.%4.%5.%6"/>
      <w:lvlJc w:val="left"/>
      <w:pPr>
        <w:ind w:left="5700" w:hanging="1440"/>
      </w:pPr>
      <w:rPr/>
    </w:lvl>
    <w:lvl w:ilvl="6">
      <w:start w:val="1"/>
      <w:numFmt w:val="decimal"/>
      <w:lvlText w:val="%1.%2.%3.%4.%5.%6.%7"/>
      <w:lvlJc w:val="left"/>
      <w:pPr>
        <w:ind w:left="6480" w:hanging="1440"/>
      </w:pPr>
      <w:rPr/>
    </w:lvl>
    <w:lvl w:ilvl="7">
      <w:start w:val="1"/>
      <w:numFmt w:val="decimal"/>
      <w:lvlText w:val="%1.%2.%3.%4.%5.%6.%7.%8"/>
      <w:lvlJc w:val="left"/>
      <w:pPr>
        <w:ind w:left="7620" w:hanging="1800"/>
      </w:pPr>
      <w:rPr/>
    </w:lvl>
    <w:lvl w:ilvl="8">
      <w:start w:val="1"/>
      <w:numFmt w:val="decimal"/>
      <w:lvlText w:val="%1.%2.%3.%4.%5.%6.%7.%8.%9"/>
      <w:lvlJc w:val="left"/>
      <w:pPr>
        <w:ind w:left="8760" w:hanging="2160"/>
      </w:pPr>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84" Type="http://schemas.openxmlformats.org/officeDocument/2006/relationships/image" Target="media/image5.png"/><Relationship Id="rId83" Type="http://schemas.openxmlformats.org/officeDocument/2006/relationships/image" Target="media/image4.png"/><Relationship Id="rId42" Type="http://schemas.openxmlformats.org/officeDocument/2006/relationships/hyperlink" Target="about:blank" TargetMode="External"/><Relationship Id="rId86" Type="http://schemas.openxmlformats.org/officeDocument/2006/relationships/image" Target="media/image3.png"/><Relationship Id="rId41" Type="http://schemas.openxmlformats.org/officeDocument/2006/relationships/hyperlink" Target="https://docs.google.com/document/d/1iPz7F1fTuIg7NWQy1wGmMrek5fgmQ5gX/edit#heading=h.17dp8vu" TargetMode="External"/><Relationship Id="rId85" Type="http://schemas.openxmlformats.org/officeDocument/2006/relationships/image" Target="media/image1.png"/><Relationship Id="rId44" Type="http://schemas.openxmlformats.org/officeDocument/2006/relationships/hyperlink" Target="https://docs.google.com/document/d/1iPz7F1fTuIg7NWQy1wGmMrek5fgmQ5gX/edit#heading=h.3rdcrjn"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80" Type="http://schemas.openxmlformats.org/officeDocument/2006/relationships/image" Target="media/image7.png"/><Relationship Id="rId82" Type="http://schemas.openxmlformats.org/officeDocument/2006/relationships/image" Target="media/image2.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https://docs.google.com/document/d/1iPz7F1fTuIg7NWQy1wGmMrek5fgmQ5gX/edit#heading=h.26in1rg"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https://docs.google.com/document/d/1iPz7F1fTuIg7NWQy1wGmMrek5fgmQ5gX/edit#heading=h.gjdgxs" TargetMode="External"/><Relationship Id="rId73" Type="http://schemas.openxmlformats.org/officeDocument/2006/relationships/hyperlink" Target="https://docs.google.com/document/d/1iPz7F1fTuIg7NWQy1wGmMrek5fgmQ5gX/edit#heading=h.4i7ojhp" TargetMode="External"/><Relationship Id="rId72" Type="http://schemas.openxmlformats.org/officeDocument/2006/relationships/hyperlink" Target="about:blank" TargetMode="External"/><Relationship Id="rId31" Type="http://schemas.openxmlformats.org/officeDocument/2006/relationships/hyperlink" Target="about:blank" TargetMode="External"/><Relationship Id="rId75" Type="http://schemas.openxmlformats.org/officeDocument/2006/relationships/hyperlink" Target="about:blank" TargetMode="External"/><Relationship Id="rId30" Type="http://schemas.openxmlformats.org/officeDocument/2006/relationships/hyperlink" Target="about:blank" TargetMode="External"/><Relationship Id="rId74" Type="http://schemas.openxmlformats.org/officeDocument/2006/relationships/hyperlink" Target="about:blank" TargetMode="External"/><Relationship Id="rId33" Type="http://schemas.openxmlformats.org/officeDocument/2006/relationships/hyperlink" Target="about:blank" TargetMode="External"/><Relationship Id="rId77" Type="http://schemas.openxmlformats.org/officeDocument/2006/relationships/hyperlink" Target="about:blank" TargetMode="External"/><Relationship Id="rId32" Type="http://schemas.openxmlformats.org/officeDocument/2006/relationships/hyperlink" Target="https://docs.google.com/document/d/1iPz7F1fTuIg7NWQy1wGmMrek5fgmQ5gX/edit#heading=h.1t3h5sf" TargetMode="External"/><Relationship Id="rId76" Type="http://schemas.openxmlformats.org/officeDocument/2006/relationships/hyperlink" Target="https://docs.google.com/document/d/1iPz7F1fTuIg7NWQy1wGmMrek5fgmQ5gX/edit#heading=h.2xcytpi" TargetMode="External"/><Relationship Id="rId35" Type="http://schemas.openxmlformats.org/officeDocument/2006/relationships/hyperlink" Target="https://docs.google.com/document/d/1iPz7F1fTuIg7NWQy1wGmMrek5fgmQ5gX/edit#heading=h.4d34og8" TargetMode="External"/><Relationship Id="rId79" Type="http://schemas.openxmlformats.org/officeDocument/2006/relationships/hyperlink" Target="https://docs.google.com/document/d/1iPz7F1fTuIg7NWQy1wGmMrek5fgmQ5gX/edit#heading=h.1ci93xb" TargetMode="External"/><Relationship Id="rId34" Type="http://schemas.openxmlformats.org/officeDocument/2006/relationships/hyperlink" Target="about:blank" TargetMode="External"/><Relationship Id="rId78"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https://docs.google.com/document/d/1iPz7F1fTuIg7NWQy1wGmMrek5fgmQ5gX/edit#heading=h.1y810tw"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https://docs.google.com/document/d/1iPz7F1fTuIg7NWQy1wGmMrek5fgmQ5gX/edit#heading=h.2s8eyo1" TargetMode="External"/><Relationship Id="rId62" Type="http://schemas.openxmlformats.org/officeDocument/2006/relationships/hyperlink" Target="about:blank" TargetMode="External"/><Relationship Id="rId61" Type="http://schemas.openxmlformats.org/officeDocument/2006/relationships/hyperlink" Target="https://docs.google.com/document/d/1iPz7F1fTuIg7NWQy1wGmMrek5fgmQ5gX/edit#heading=h.44sinio" TargetMode="External"/><Relationship Id="rId20" Type="http://schemas.openxmlformats.org/officeDocument/2006/relationships/hyperlink" Target="about:blank" TargetMode="External"/><Relationship Id="rId64" Type="http://schemas.openxmlformats.org/officeDocument/2006/relationships/hyperlink" Target="https://docs.google.com/document/d/1iPz7F1fTuIg7NWQy1wGmMrek5fgmQ5gX/edit#heading=h.z337ya" TargetMode="External"/><Relationship Id="rId63" Type="http://schemas.openxmlformats.org/officeDocument/2006/relationships/hyperlink" Target="about:blank" TargetMode="External"/><Relationship Id="rId22" Type="http://schemas.openxmlformats.org/officeDocument/2006/relationships/hyperlink" Target="about:blank" TargetMode="External"/><Relationship Id="rId66" Type="http://schemas.openxmlformats.org/officeDocument/2006/relationships/hyperlink" Target="about:blank" TargetMode="External"/><Relationship Id="rId21" Type="http://schemas.openxmlformats.org/officeDocument/2006/relationships/hyperlink" Target="about:blank" TargetMode="External"/><Relationship Id="rId65" Type="http://schemas.openxmlformats.org/officeDocument/2006/relationships/hyperlink" Target="about:blank" TargetMode="External"/><Relationship Id="rId24" Type="http://schemas.openxmlformats.org/officeDocument/2006/relationships/hyperlink" Target="https://docs.google.com/document/d/1iPz7F1fTuIg7NWQy1wGmMrek5fgmQ5gX/edit#heading=h.tyjcwt" TargetMode="External"/><Relationship Id="rId68" Type="http://schemas.openxmlformats.org/officeDocument/2006/relationships/hyperlink" Target="about:blank" TargetMode="External"/><Relationship Id="rId23" Type="http://schemas.openxmlformats.org/officeDocument/2006/relationships/hyperlink" Target="about:blank" TargetMode="External"/><Relationship Id="rId67" Type="http://schemas.openxmlformats.org/officeDocument/2006/relationships/hyperlink" Target="https://docs.google.com/document/d/1iPz7F1fTuIg7NWQy1wGmMrek5fgmQ5gX/edit#heading=h.3j2qqm3" TargetMode="External"/><Relationship Id="rId60"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https://docs.google.com/document/d/1iPz7F1fTuIg7NWQy1wGmMrek5fgmQ5gX/edit#heading=h.3dy6vkm"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https://docs.google.com/document/d/1iPz7F1fTuIg7NWQy1wGmMrek5fgmQ5gX/edit#heading=h.lnxbz9" TargetMode="External"/><Relationship Id="rId11" Type="http://schemas.openxmlformats.org/officeDocument/2006/relationships/hyperlink" Target="https://docs.google.com/document/d/1iPz7F1fTuIg7NWQy1wGmMrek5fgmQ5gX/edit#heading=h.30j0zll" TargetMode="External"/><Relationship Id="rId55" Type="http://schemas.openxmlformats.org/officeDocument/2006/relationships/hyperlink" Target="https://docs.google.com/document/d/1iPz7F1fTuIg7NWQy1wGmMrek5fgmQ5gX/edit#heading=h.35nkun2" TargetMode="External"/><Relationship Id="rId10" Type="http://schemas.openxmlformats.org/officeDocument/2006/relationships/hyperlink" Target="about:blank" TargetMode="External"/><Relationship Id="rId54" Type="http://schemas.openxmlformats.org/officeDocument/2006/relationships/hyperlink" Target="about:blank" TargetMode="External"/><Relationship Id="rId13" Type="http://schemas.openxmlformats.org/officeDocument/2006/relationships/hyperlink" Target="about:blank" TargetMode="External"/><Relationship Id="rId57" Type="http://schemas.openxmlformats.org/officeDocument/2006/relationships/hyperlink" Target="about:blank" TargetMode="External"/><Relationship Id="rId12" Type="http://schemas.openxmlformats.org/officeDocument/2006/relationships/hyperlink" Target="about:blank" TargetMode="External"/><Relationship Id="rId56" Type="http://schemas.openxmlformats.org/officeDocument/2006/relationships/hyperlink" Target="about:blank" TargetMode="External"/><Relationship Id="rId15" Type="http://schemas.openxmlformats.org/officeDocument/2006/relationships/hyperlink" Target="about:blank" TargetMode="External"/><Relationship Id="rId59" Type="http://schemas.openxmlformats.org/officeDocument/2006/relationships/hyperlink" Target="about:blank" TargetMode="External"/><Relationship Id="rId14" Type="http://schemas.openxmlformats.org/officeDocument/2006/relationships/hyperlink" Target="https://docs.google.com/document/d/1iPz7F1fTuIg7NWQy1wGmMrek5fgmQ5gX/edit#heading=h.1fob9te" TargetMode="External"/><Relationship Id="rId58" Type="http://schemas.openxmlformats.org/officeDocument/2006/relationships/hyperlink" Target="https://docs.google.com/document/d/1iPz7F1fTuIg7NWQy1wGmMrek5fgmQ5gX/edit#heading=h.1ksv4uv"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https://docs.google.com/document/d/1iPz7F1fTuIg7NWQy1wGmMrek5fgmQ5gX/edit#heading=h.2et92p0"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